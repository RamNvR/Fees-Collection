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rPr>
        <w:id w:val="82873628"/>
        <w:docPartObj>
          <w:docPartGallery w:val="Cover Pages"/>
          <w:docPartUnique/>
        </w:docPartObj>
      </w:sdtPr>
      <w:sdtEndPr>
        <w:rPr>
          <w:rFonts w:ascii="Times New Roman" w:eastAsia="Times New Roman" w:hAnsi="Times New Roman" w:cs="Times New Roman"/>
          <w:caps w:val="0"/>
          <w:sz w:val="30"/>
          <w:u w:val="single"/>
        </w:rPr>
      </w:sdtEndPr>
      <w:sdtContent>
        <w:tbl>
          <w:tblPr>
            <w:tblW w:w="5000" w:type="pct"/>
            <w:jc w:val="center"/>
            <w:tblLook w:val="04A0" w:firstRow="1" w:lastRow="0" w:firstColumn="1" w:lastColumn="0" w:noHBand="0" w:noVBand="1"/>
          </w:tblPr>
          <w:tblGrid>
            <w:gridCol w:w="9242"/>
          </w:tblGrid>
          <w:tr w:rsidR="000B01AC">
            <w:trPr>
              <w:trHeight w:val="2880"/>
              <w:jc w:val="center"/>
            </w:trPr>
            <w:tc>
              <w:tcPr>
                <w:tcW w:w="5000" w:type="pct"/>
              </w:tcPr>
              <w:p w:rsidR="000B01AC" w:rsidRDefault="000B01AC" w:rsidP="00B42731">
                <w:pPr>
                  <w:pStyle w:val="NoSpacing"/>
                  <w:rPr>
                    <w:rFonts w:asciiTheme="majorHAnsi" w:eastAsiaTheme="majorEastAsia" w:hAnsiTheme="majorHAnsi" w:cstheme="majorBidi"/>
                    <w:caps/>
                  </w:rPr>
                </w:pPr>
              </w:p>
            </w:tc>
          </w:tr>
          <w:tr w:rsidR="000B01AC">
            <w:trPr>
              <w:trHeight w:val="1440"/>
              <w:jc w:val="center"/>
            </w:trPr>
            <w:sdt>
              <w:sdtPr>
                <w:rPr>
                  <w:rFonts w:asciiTheme="majorHAnsi" w:eastAsiaTheme="majorEastAsia" w:hAnsiTheme="majorHAnsi" w:cstheme="majorBidi"/>
                  <w:sz w:val="80"/>
                  <w:szCs w:val="80"/>
                </w:rPr>
                <w:alias w:val="Title"/>
                <w:id w:val="15524250"/>
                <w:placeholder>
                  <w:docPart w:val="5AD158FA84D74FABB70EDD47C668BEB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B01AC" w:rsidRDefault="00B42731" w:rsidP="000B01A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Fee Collection Module</w:t>
                    </w:r>
                  </w:p>
                </w:tc>
              </w:sdtContent>
            </w:sdt>
          </w:tr>
          <w:tr w:rsidR="000B01AC">
            <w:trPr>
              <w:trHeight w:val="360"/>
              <w:jc w:val="center"/>
            </w:trPr>
            <w:tc>
              <w:tcPr>
                <w:tcW w:w="5000" w:type="pct"/>
                <w:vAlign w:val="center"/>
              </w:tcPr>
              <w:p w:rsidR="000B01AC" w:rsidRDefault="000B01AC" w:rsidP="00DE316B">
                <w:pPr>
                  <w:pStyle w:val="NoSpacing"/>
                </w:pPr>
              </w:p>
            </w:tc>
          </w:tr>
        </w:tbl>
        <w:p w:rsidR="000B01AC" w:rsidRDefault="000B01AC"/>
        <w:p w:rsidR="000B01AC" w:rsidRDefault="000B01AC"/>
        <w:p w:rsidR="000B01AC" w:rsidRDefault="000B01AC">
          <w:pPr>
            <w:spacing w:after="200" w:line="276" w:lineRule="auto"/>
            <w:rPr>
              <w:sz w:val="30"/>
              <w:u w:val="single"/>
            </w:rPr>
          </w:pPr>
          <w:r>
            <w:rPr>
              <w:sz w:val="30"/>
              <w:u w:val="single"/>
            </w:rPr>
            <w:br w:type="page"/>
          </w:r>
        </w:p>
      </w:sdtContent>
    </w:sdt>
    <w:sdt>
      <w:sdtPr>
        <w:id w:val="1977493033"/>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B60869" w:rsidRPr="00B60869" w:rsidRDefault="00B60869" w:rsidP="00B60869">
          <w:pPr>
            <w:pStyle w:val="TOCHeading"/>
            <w:numPr>
              <w:ilvl w:val="0"/>
              <w:numId w:val="0"/>
            </w:numPr>
            <w:rPr>
              <w:rStyle w:val="TitleChar"/>
            </w:rPr>
          </w:pPr>
          <w:r w:rsidRPr="00B60869">
            <w:rPr>
              <w:rStyle w:val="TitleChar"/>
            </w:rPr>
            <w:t>Contents</w:t>
          </w:r>
        </w:p>
        <w:p w:rsidR="005A62B8" w:rsidRDefault="00B6086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7085125" w:history="1">
            <w:r w:rsidR="005A62B8" w:rsidRPr="00312E7F">
              <w:rPr>
                <w:rStyle w:val="Hyperlink"/>
                <w:noProof/>
              </w:rPr>
              <w:t>1</w:t>
            </w:r>
            <w:r w:rsidR="005A62B8">
              <w:rPr>
                <w:rFonts w:asciiTheme="minorHAnsi" w:eastAsiaTheme="minorEastAsia" w:hAnsiTheme="minorHAnsi" w:cstheme="minorBidi"/>
                <w:noProof/>
                <w:sz w:val="22"/>
                <w:szCs w:val="22"/>
              </w:rPr>
              <w:tab/>
            </w:r>
            <w:r w:rsidR="005A62B8" w:rsidRPr="00312E7F">
              <w:rPr>
                <w:rStyle w:val="Hyperlink"/>
                <w:noProof/>
              </w:rPr>
              <w:t>Introduction to the Business Requirements Document (BRD)</w:t>
            </w:r>
            <w:r w:rsidR="005A62B8">
              <w:rPr>
                <w:noProof/>
                <w:webHidden/>
              </w:rPr>
              <w:tab/>
            </w:r>
            <w:r w:rsidR="005A62B8">
              <w:rPr>
                <w:noProof/>
                <w:webHidden/>
              </w:rPr>
              <w:fldChar w:fldCharType="begin"/>
            </w:r>
            <w:r w:rsidR="005A62B8">
              <w:rPr>
                <w:noProof/>
                <w:webHidden/>
              </w:rPr>
              <w:instrText xml:space="preserve"> PAGEREF _Toc507085125 \h </w:instrText>
            </w:r>
            <w:r w:rsidR="005A62B8">
              <w:rPr>
                <w:noProof/>
                <w:webHidden/>
              </w:rPr>
            </w:r>
            <w:r w:rsidR="005A62B8">
              <w:rPr>
                <w:noProof/>
                <w:webHidden/>
              </w:rPr>
              <w:fldChar w:fldCharType="separate"/>
            </w:r>
            <w:r w:rsidR="005A62B8">
              <w:rPr>
                <w:noProof/>
                <w:webHidden/>
              </w:rPr>
              <w:t>2</w:t>
            </w:r>
            <w:r w:rsidR="005A62B8">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26" w:history="1">
            <w:r w:rsidRPr="00312E7F">
              <w:rPr>
                <w:rStyle w:val="Hyperlink"/>
                <w:noProof/>
              </w:rPr>
              <w:t>1.1</w:t>
            </w:r>
            <w:r>
              <w:rPr>
                <w:rFonts w:asciiTheme="minorHAnsi" w:eastAsiaTheme="minorEastAsia" w:hAnsiTheme="minorHAnsi" w:cstheme="minorBidi"/>
                <w:noProof/>
                <w:sz w:val="22"/>
                <w:szCs w:val="22"/>
              </w:rPr>
              <w:tab/>
            </w:r>
            <w:r w:rsidRPr="00312E7F">
              <w:rPr>
                <w:rStyle w:val="Hyperlink"/>
                <w:noProof/>
              </w:rPr>
              <w:t>Purpose</w:t>
            </w:r>
            <w:r>
              <w:rPr>
                <w:noProof/>
                <w:webHidden/>
              </w:rPr>
              <w:tab/>
            </w:r>
            <w:r>
              <w:rPr>
                <w:noProof/>
                <w:webHidden/>
              </w:rPr>
              <w:fldChar w:fldCharType="begin"/>
            </w:r>
            <w:r>
              <w:rPr>
                <w:noProof/>
                <w:webHidden/>
              </w:rPr>
              <w:instrText xml:space="preserve"> PAGEREF _Toc507085126 \h </w:instrText>
            </w:r>
            <w:r>
              <w:rPr>
                <w:noProof/>
                <w:webHidden/>
              </w:rPr>
            </w:r>
            <w:r>
              <w:rPr>
                <w:noProof/>
                <w:webHidden/>
              </w:rPr>
              <w:fldChar w:fldCharType="separate"/>
            </w:r>
            <w:r>
              <w:rPr>
                <w:noProof/>
                <w:webHidden/>
              </w:rPr>
              <w:t>2</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27" w:history="1">
            <w:r w:rsidRPr="00312E7F">
              <w:rPr>
                <w:rStyle w:val="Hyperlink"/>
                <w:noProof/>
              </w:rPr>
              <w:t>1.2</w:t>
            </w:r>
            <w:r>
              <w:rPr>
                <w:rFonts w:asciiTheme="minorHAnsi" w:eastAsiaTheme="minorEastAsia" w:hAnsiTheme="minorHAnsi" w:cstheme="minorBidi"/>
                <w:noProof/>
                <w:sz w:val="22"/>
                <w:szCs w:val="22"/>
              </w:rPr>
              <w:tab/>
            </w:r>
            <w:r w:rsidRPr="00312E7F">
              <w:rPr>
                <w:rStyle w:val="Hyperlink"/>
                <w:noProof/>
              </w:rPr>
              <w:t>Scope</w:t>
            </w:r>
            <w:r>
              <w:rPr>
                <w:noProof/>
                <w:webHidden/>
              </w:rPr>
              <w:tab/>
            </w:r>
            <w:r>
              <w:rPr>
                <w:noProof/>
                <w:webHidden/>
              </w:rPr>
              <w:fldChar w:fldCharType="begin"/>
            </w:r>
            <w:r>
              <w:rPr>
                <w:noProof/>
                <w:webHidden/>
              </w:rPr>
              <w:instrText xml:space="preserve"> PAGEREF _Toc507085127 \h </w:instrText>
            </w:r>
            <w:r>
              <w:rPr>
                <w:noProof/>
                <w:webHidden/>
              </w:rPr>
            </w:r>
            <w:r>
              <w:rPr>
                <w:noProof/>
                <w:webHidden/>
              </w:rPr>
              <w:fldChar w:fldCharType="separate"/>
            </w:r>
            <w:r>
              <w:rPr>
                <w:noProof/>
                <w:webHidden/>
              </w:rPr>
              <w:t>2</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28" w:history="1">
            <w:r w:rsidRPr="00312E7F">
              <w:rPr>
                <w:rStyle w:val="Hyperlink"/>
                <w:noProof/>
              </w:rPr>
              <w:t>1.3</w:t>
            </w:r>
            <w:r>
              <w:rPr>
                <w:rFonts w:asciiTheme="minorHAnsi" w:eastAsiaTheme="minorEastAsia" w:hAnsiTheme="minorHAnsi" w:cstheme="minorBidi"/>
                <w:noProof/>
                <w:sz w:val="22"/>
                <w:szCs w:val="22"/>
              </w:rPr>
              <w:tab/>
            </w:r>
            <w:r w:rsidRPr="00312E7F">
              <w:rPr>
                <w:rStyle w:val="Hyperlink"/>
                <w:noProof/>
              </w:rPr>
              <w:t>Overview of the Problem Statement</w:t>
            </w:r>
            <w:r>
              <w:rPr>
                <w:noProof/>
                <w:webHidden/>
              </w:rPr>
              <w:tab/>
            </w:r>
            <w:r>
              <w:rPr>
                <w:noProof/>
                <w:webHidden/>
              </w:rPr>
              <w:fldChar w:fldCharType="begin"/>
            </w:r>
            <w:r>
              <w:rPr>
                <w:noProof/>
                <w:webHidden/>
              </w:rPr>
              <w:instrText xml:space="preserve"> PAGEREF _Toc507085128 \h </w:instrText>
            </w:r>
            <w:r>
              <w:rPr>
                <w:noProof/>
                <w:webHidden/>
              </w:rPr>
            </w:r>
            <w:r>
              <w:rPr>
                <w:noProof/>
                <w:webHidden/>
              </w:rPr>
              <w:fldChar w:fldCharType="separate"/>
            </w:r>
            <w:r>
              <w:rPr>
                <w:noProof/>
                <w:webHidden/>
              </w:rPr>
              <w:t>3</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29" w:history="1">
            <w:r w:rsidRPr="00312E7F">
              <w:rPr>
                <w:rStyle w:val="Hyperlink"/>
                <w:noProof/>
              </w:rPr>
              <w:t>1.4</w:t>
            </w:r>
            <w:r>
              <w:rPr>
                <w:rFonts w:asciiTheme="minorHAnsi" w:eastAsiaTheme="minorEastAsia" w:hAnsiTheme="minorHAnsi" w:cstheme="minorBidi"/>
                <w:noProof/>
                <w:sz w:val="22"/>
                <w:szCs w:val="22"/>
              </w:rPr>
              <w:tab/>
            </w:r>
            <w:r w:rsidRPr="00312E7F">
              <w:rPr>
                <w:rStyle w:val="Hyperlink"/>
                <w:noProof/>
              </w:rPr>
              <w:t>Key Assumptions and Constraints</w:t>
            </w:r>
            <w:r>
              <w:rPr>
                <w:noProof/>
                <w:webHidden/>
              </w:rPr>
              <w:tab/>
            </w:r>
            <w:r>
              <w:rPr>
                <w:noProof/>
                <w:webHidden/>
              </w:rPr>
              <w:fldChar w:fldCharType="begin"/>
            </w:r>
            <w:r>
              <w:rPr>
                <w:noProof/>
                <w:webHidden/>
              </w:rPr>
              <w:instrText xml:space="preserve"> PAGEREF _Toc507085129 \h </w:instrText>
            </w:r>
            <w:r>
              <w:rPr>
                <w:noProof/>
                <w:webHidden/>
              </w:rPr>
            </w:r>
            <w:r>
              <w:rPr>
                <w:noProof/>
                <w:webHidden/>
              </w:rPr>
              <w:fldChar w:fldCharType="separate"/>
            </w:r>
            <w:r>
              <w:rPr>
                <w:noProof/>
                <w:webHidden/>
              </w:rPr>
              <w:t>3</w:t>
            </w:r>
            <w:r>
              <w:rPr>
                <w:noProof/>
                <w:webHidden/>
              </w:rPr>
              <w:fldChar w:fldCharType="end"/>
            </w:r>
          </w:hyperlink>
        </w:p>
        <w:p w:rsidR="005A62B8" w:rsidRDefault="005A62B8">
          <w:pPr>
            <w:pStyle w:val="TOC1"/>
            <w:rPr>
              <w:rFonts w:asciiTheme="minorHAnsi" w:eastAsiaTheme="minorEastAsia" w:hAnsiTheme="minorHAnsi" w:cstheme="minorBidi"/>
              <w:noProof/>
              <w:sz w:val="22"/>
              <w:szCs w:val="22"/>
            </w:rPr>
          </w:pPr>
          <w:hyperlink w:anchor="_Toc507085130" w:history="1">
            <w:r w:rsidRPr="00312E7F">
              <w:rPr>
                <w:rStyle w:val="Hyperlink"/>
                <w:noProof/>
              </w:rPr>
              <w:t>2</w:t>
            </w:r>
            <w:r>
              <w:rPr>
                <w:rFonts w:asciiTheme="minorHAnsi" w:eastAsiaTheme="minorEastAsia" w:hAnsiTheme="minorHAnsi" w:cstheme="minorBidi"/>
                <w:noProof/>
                <w:sz w:val="22"/>
                <w:szCs w:val="22"/>
              </w:rPr>
              <w:tab/>
            </w:r>
            <w:r w:rsidRPr="00312E7F">
              <w:rPr>
                <w:rStyle w:val="Hyperlink"/>
                <w:noProof/>
              </w:rPr>
              <w:t>Analysis of Proposed Solution</w:t>
            </w:r>
            <w:r>
              <w:rPr>
                <w:noProof/>
                <w:webHidden/>
              </w:rPr>
              <w:tab/>
            </w:r>
            <w:r>
              <w:rPr>
                <w:noProof/>
                <w:webHidden/>
              </w:rPr>
              <w:fldChar w:fldCharType="begin"/>
            </w:r>
            <w:r>
              <w:rPr>
                <w:noProof/>
                <w:webHidden/>
              </w:rPr>
              <w:instrText xml:space="preserve"> PAGEREF _Toc507085130 \h </w:instrText>
            </w:r>
            <w:r>
              <w:rPr>
                <w:noProof/>
                <w:webHidden/>
              </w:rPr>
            </w:r>
            <w:r>
              <w:rPr>
                <w:noProof/>
                <w:webHidden/>
              </w:rPr>
              <w:fldChar w:fldCharType="separate"/>
            </w:r>
            <w:r>
              <w:rPr>
                <w:noProof/>
                <w:webHidden/>
              </w:rPr>
              <w:t>3</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31" w:history="1">
            <w:r w:rsidRPr="00312E7F">
              <w:rPr>
                <w:rStyle w:val="Hyperlink"/>
                <w:noProof/>
              </w:rPr>
              <w:t>2.1</w:t>
            </w:r>
            <w:r>
              <w:rPr>
                <w:rFonts w:asciiTheme="minorHAnsi" w:eastAsiaTheme="minorEastAsia" w:hAnsiTheme="minorHAnsi" w:cstheme="minorBidi"/>
                <w:noProof/>
                <w:sz w:val="22"/>
                <w:szCs w:val="22"/>
              </w:rPr>
              <w:tab/>
            </w:r>
            <w:r w:rsidRPr="00312E7F">
              <w:rPr>
                <w:rStyle w:val="Hyperlink"/>
                <w:noProof/>
              </w:rPr>
              <w:t>Workflow process model of Fee collection module</w:t>
            </w:r>
            <w:r>
              <w:rPr>
                <w:noProof/>
                <w:webHidden/>
              </w:rPr>
              <w:tab/>
            </w:r>
            <w:r>
              <w:rPr>
                <w:noProof/>
                <w:webHidden/>
              </w:rPr>
              <w:fldChar w:fldCharType="begin"/>
            </w:r>
            <w:r>
              <w:rPr>
                <w:noProof/>
                <w:webHidden/>
              </w:rPr>
              <w:instrText xml:space="preserve"> PAGEREF _Toc507085131 \h </w:instrText>
            </w:r>
            <w:r>
              <w:rPr>
                <w:noProof/>
                <w:webHidden/>
              </w:rPr>
            </w:r>
            <w:r>
              <w:rPr>
                <w:noProof/>
                <w:webHidden/>
              </w:rPr>
              <w:fldChar w:fldCharType="separate"/>
            </w:r>
            <w:r>
              <w:rPr>
                <w:noProof/>
                <w:webHidden/>
              </w:rPr>
              <w:t>4</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32" w:history="1">
            <w:r w:rsidRPr="00312E7F">
              <w:rPr>
                <w:rStyle w:val="Hyperlink"/>
                <w:noProof/>
                <w:lang w:val="en-IN" w:eastAsia="en-IN"/>
              </w:rPr>
              <w:t>2.2</w:t>
            </w:r>
            <w:r>
              <w:rPr>
                <w:rFonts w:asciiTheme="minorHAnsi" w:eastAsiaTheme="minorEastAsia" w:hAnsiTheme="minorHAnsi" w:cstheme="minorBidi"/>
                <w:noProof/>
                <w:sz w:val="22"/>
                <w:szCs w:val="22"/>
              </w:rPr>
              <w:tab/>
            </w:r>
            <w:r w:rsidRPr="00312E7F">
              <w:rPr>
                <w:rStyle w:val="Hyperlink"/>
                <w:noProof/>
                <w:lang w:val="en-IN" w:eastAsia="en-IN"/>
              </w:rPr>
              <w:t>Use Case Diagram of the Proposed System (</w:t>
            </w:r>
            <w:r w:rsidRPr="00312E7F">
              <w:rPr>
                <w:rStyle w:val="Hyperlink"/>
                <w:noProof/>
              </w:rPr>
              <w:t>High</w:t>
            </w:r>
            <w:r w:rsidRPr="00312E7F">
              <w:rPr>
                <w:rStyle w:val="Hyperlink"/>
                <w:noProof/>
                <w:lang w:val="en-IN" w:eastAsia="en-IN"/>
              </w:rPr>
              <w:t>-Level):</w:t>
            </w:r>
            <w:r>
              <w:rPr>
                <w:noProof/>
                <w:webHidden/>
              </w:rPr>
              <w:tab/>
            </w:r>
            <w:r>
              <w:rPr>
                <w:noProof/>
                <w:webHidden/>
              </w:rPr>
              <w:fldChar w:fldCharType="begin"/>
            </w:r>
            <w:r>
              <w:rPr>
                <w:noProof/>
                <w:webHidden/>
              </w:rPr>
              <w:instrText xml:space="preserve"> PAGEREF _Toc507085132 \h </w:instrText>
            </w:r>
            <w:r>
              <w:rPr>
                <w:noProof/>
                <w:webHidden/>
              </w:rPr>
            </w:r>
            <w:r>
              <w:rPr>
                <w:noProof/>
                <w:webHidden/>
              </w:rPr>
              <w:fldChar w:fldCharType="separate"/>
            </w:r>
            <w:r>
              <w:rPr>
                <w:noProof/>
                <w:webHidden/>
              </w:rPr>
              <w:t>6</w:t>
            </w:r>
            <w:r>
              <w:rPr>
                <w:noProof/>
                <w:webHidden/>
              </w:rPr>
              <w:fldChar w:fldCharType="end"/>
            </w:r>
          </w:hyperlink>
        </w:p>
        <w:p w:rsidR="005A62B8" w:rsidRDefault="005A62B8">
          <w:pPr>
            <w:pStyle w:val="TOC1"/>
            <w:rPr>
              <w:rFonts w:asciiTheme="minorHAnsi" w:eastAsiaTheme="minorEastAsia" w:hAnsiTheme="minorHAnsi" w:cstheme="minorBidi"/>
              <w:noProof/>
              <w:sz w:val="22"/>
              <w:szCs w:val="22"/>
            </w:rPr>
          </w:pPr>
          <w:hyperlink w:anchor="_Toc507085133" w:history="1">
            <w:r w:rsidRPr="00312E7F">
              <w:rPr>
                <w:rStyle w:val="Hyperlink"/>
                <w:noProof/>
              </w:rPr>
              <w:t>3</w:t>
            </w:r>
            <w:r>
              <w:rPr>
                <w:rFonts w:asciiTheme="minorHAnsi" w:eastAsiaTheme="minorEastAsia" w:hAnsiTheme="minorHAnsi" w:cstheme="minorBidi"/>
                <w:noProof/>
                <w:sz w:val="22"/>
                <w:szCs w:val="22"/>
              </w:rPr>
              <w:tab/>
            </w:r>
            <w:r w:rsidRPr="00312E7F">
              <w:rPr>
                <w:rStyle w:val="Hyperlink"/>
                <w:noProof/>
              </w:rPr>
              <w:t>Business Requirements</w:t>
            </w:r>
            <w:r>
              <w:rPr>
                <w:noProof/>
                <w:webHidden/>
              </w:rPr>
              <w:tab/>
            </w:r>
            <w:r>
              <w:rPr>
                <w:noProof/>
                <w:webHidden/>
              </w:rPr>
              <w:fldChar w:fldCharType="begin"/>
            </w:r>
            <w:r>
              <w:rPr>
                <w:noProof/>
                <w:webHidden/>
              </w:rPr>
              <w:instrText xml:space="preserve"> PAGEREF _Toc507085133 \h </w:instrText>
            </w:r>
            <w:r>
              <w:rPr>
                <w:noProof/>
                <w:webHidden/>
              </w:rPr>
            </w:r>
            <w:r>
              <w:rPr>
                <w:noProof/>
                <w:webHidden/>
              </w:rPr>
              <w:fldChar w:fldCharType="separate"/>
            </w:r>
            <w:r>
              <w:rPr>
                <w:noProof/>
                <w:webHidden/>
              </w:rPr>
              <w:t>8</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34" w:history="1">
            <w:r w:rsidRPr="00312E7F">
              <w:rPr>
                <w:rStyle w:val="Hyperlink"/>
                <w:noProof/>
                <w:lang w:val="en-IN" w:eastAsia="en-IN"/>
              </w:rPr>
              <w:t>3.1</w:t>
            </w:r>
            <w:r>
              <w:rPr>
                <w:rFonts w:asciiTheme="minorHAnsi" w:eastAsiaTheme="minorEastAsia" w:hAnsiTheme="minorHAnsi" w:cstheme="minorBidi"/>
                <w:noProof/>
                <w:sz w:val="22"/>
                <w:szCs w:val="22"/>
              </w:rPr>
              <w:tab/>
            </w:r>
            <w:r w:rsidRPr="00312E7F">
              <w:rPr>
                <w:rStyle w:val="Hyperlink"/>
                <w:noProof/>
              </w:rPr>
              <w:t>Features</w:t>
            </w:r>
            <w:r w:rsidRPr="00312E7F">
              <w:rPr>
                <w:rStyle w:val="Hyperlink"/>
                <w:noProof/>
                <w:lang w:val="en-IN" w:eastAsia="en-IN"/>
              </w:rPr>
              <w:t>/ User Modules</w:t>
            </w:r>
            <w:r>
              <w:rPr>
                <w:noProof/>
                <w:webHidden/>
              </w:rPr>
              <w:tab/>
            </w:r>
            <w:r>
              <w:rPr>
                <w:noProof/>
                <w:webHidden/>
              </w:rPr>
              <w:fldChar w:fldCharType="begin"/>
            </w:r>
            <w:r>
              <w:rPr>
                <w:noProof/>
                <w:webHidden/>
              </w:rPr>
              <w:instrText xml:space="preserve"> PAGEREF _Toc507085134 \h </w:instrText>
            </w:r>
            <w:r>
              <w:rPr>
                <w:noProof/>
                <w:webHidden/>
              </w:rPr>
            </w:r>
            <w:r>
              <w:rPr>
                <w:noProof/>
                <w:webHidden/>
              </w:rPr>
              <w:fldChar w:fldCharType="separate"/>
            </w:r>
            <w:r>
              <w:rPr>
                <w:noProof/>
                <w:webHidden/>
              </w:rPr>
              <w:t>8</w:t>
            </w:r>
            <w:r>
              <w:rPr>
                <w:noProof/>
                <w:webHidden/>
              </w:rPr>
              <w:fldChar w:fldCharType="end"/>
            </w:r>
          </w:hyperlink>
        </w:p>
        <w:p w:rsidR="005A62B8" w:rsidRDefault="005A62B8">
          <w:pPr>
            <w:pStyle w:val="TOC2"/>
            <w:tabs>
              <w:tab w:val="left" w:pos="880"/>
              <w:tab w:val="right" w:leader="dot" w:pos="9016"/>
            </w:tabs>
            <w:rPr>
              <w:rFonts w:asciiTheme="minorHAnsi" w:eastAsiaTheme="minorEastAsia" w:hAnsiTheme="minorHAnsi" w:cstheme="minorBidi"/>
              <w:noProof/>
              <w:sz w:val="22"/>
              <w:szCs w:val="22"/>
            </w:rPr>
          </w:pPr>
          <w:hyperlink w:anchor="_Toc507085135" w:history="1">
            <w:r w:rsidRPr="00312E7F">
              <w:rPr>
                <w:rStyle w:val="Hyperlink"/>
                <w:noProof/>
              </w:rPr>
              <w:t>3.2</w:t>
            </w:r>
            <w:r>
              <w:rPr>
                <w:rFonts w:asciiTheme="minorHAnsi" w:eastAsiaTheme="minorEastAsia" w:hAnsiTheme="minorHAnsi" w:cstheme="minorBidi"/>
                <w:noProof/>
                <w:sz w:val="22"/>
                <w:szCs w:val="22"/>
              </w:rPr>
              <w:tab/>
            </w:r>
            <w:r w:rsidRPr="00312E7F">
              <w:rPr>
                <w:rStyle w:val="Hyperlink"/>
                <w:noProof/>
              </w:rPr>
              <w:t>System Requirements/ System Modules</w:t>
            </w:r>
            <w:r>
              <w:rPr>
                <w:noProof/>
                <w:webHidden/>
              </w:rPr>
              <w:tab/>
            </w:r>
            <w:r>
              <w:rPr>
                <w:noProof/>
                <w:webHidden/>
              </w:rPr>
              <w:fldChar w:fldCharType="begin"/>
            </w:r>
            <w:r>
              <w:rPr>
                <w:noProof/>
                <w:webHidden/>
              </w:rPr>
              <w:instrText xml:space="preserve"> PAGEREF _Toc507085135 \h </w:instrText>
            </w:r>
            <w:r>
              <w:rPr>
                <w:noProof/>
                <w:webHidden/>
              </w:rPr>
            </w:r>
            <w:r>
              <w:rPr>
                <w:noProof/>
                <w:webHidden/>
              </w:rPr>
              <w:fldChar w:fldCharType="separate"/>
            </w:r>
            <w:r>
              <w:rPr>
                <w:noProof/>
                <w:webHidden/>
              </w:rPr>
              <w:t>8</w:t>
            </w:r>
            <w:r>
              <w:rPr>
                <w:noProof/>
                <w:webHidden/>
              </w:rPr>
              <w:fldChar w:fldCharType="end"/>
            </w:r>
          </w:hyperlink>
        </w:p>
        <w:p w:rsidR="005A62B8" w:rsidRDefault="005A62B8">
          <w:pPr>
            <w:pStyle w:val="TOC3"/>
            <w:tabs>
              <w:tab w:val="left" w:pos="1320"/>
              <w:tab w:val="right" w:leader="dot" w:pos="9016"/>
            </w:tabs>
            <w:rPr>
              <w:rFonts w:asciiTheme="minorHAnsi" w:eastAsiaTheme="minorEastAsia" w:hAnsiTheme="minorHAnsi" w:cstheme="minorBidi"/>
              <w:noProof/>
              <w:sz w:val="22"/>
              <w:szCs w:val="22"/>
            </w:rPr>
          </w:pPr>
          <w:hyperlink w:anchor="_Toc507085136" w:history="1">
            <w:r w:rsidRPr="00312E7F">
              <w:rPr>
                <w:rStyle w:val="Hyperlink"/>
                <w:noProof/>
              </w:rPr>
              <w:t>3.2.1</w:t>
            </w:r>
            <w:r>
              <w:rPr>
                <w:rFonts w:asciiTheme="minorHAnsi" w:eastAsiaTheme="minorEastAsia" w:hAnsiTheme="minorHAnsi" w:cstheme="minorBidi"/>
                <w:noProof/>
                <w:sz w:val="22"/>
                <w:szCs w:val="22"/>
              </w:rPr>
              <w:tab/>
            </w:r>
            <w:r w:rsidRPr="00312E7F">
              <w:rPr>
                <w:rStyle w:val="Hyperlink"/>
                <w:noProof/>
              </w:rPr>
              <w:t>Cloud &amp; Mobile Infrastructure</w:t>
            </w:r>
            <w:r>
              <w:rPr>
                <w:noProof/>
                <w:webHidden/>
              </w:rPr>
              <w:tab/>
            </w:r>
            <w:r>
              <w:rPr>
                <w:noProof/>
                <w:webHidden/>
              </w:rPr>
              <w:fldChar w:fldCharType="begin"/>
            </w:r>
            <w:r>
              <w:rPr>
                <w:noProof/>
                <w:webHidden/>
              </w:rPr>
              <w:instrText xml:space="preserve"> PAGEREF _Toc507085136 \h </w:instrText>
            </w:r>
            <w:r>
              <w:rPr>
                <w:noProof/>
                <w:webHidden/>
              </w:rPr>
            </w:r>
            <w:r>
              <w:rPr>
                <w:noProof/>
                <w:webHidden/>
              </w:rPr>
              <w:fldChar w:fldCharType="separate"/>
            </w:r>
            <w:r>
              <w:rPr>
                <w:noProof/>
                <w:webHidden/>
              </w:rPr>
              <w:t>9</w:t>
            </w:r>
            <w:r>
              <w:rPr>
                <w:noProof/>
                <w:webHidden/>
              </w:rPr>
              <w:fldChar w:fldCharType="end"/>
            </w:r>
          </w:hyperlink>
        </w:p>
        <w:p w:rsidR="005A62B8" w:rsidRDefault="005A62B8">
          <w:pPr>
            <w:pStyle w:val="TOC3"/>
            <w:tabs>
              <w:tab w:val="left" w:pos="1320"/>
              <w:tab w:val="right" w:leader="dot" w:pos="9016"/>
            </w:tabs>
            <w:rPr>
              <w:rFonts w:asciiTheme="minorHAnsi" w:eastAsiaTheme="minorEastAsia" w:hAnsiTheme="minorHAnsi" w:cstheme="minorBidi"/>
              <w:noProof/>
              <w:sz w:val="22"/>
              <w:szCs w:val="22"/>
            </w:rPr>
          </w:pPr>
          <w:hyperlink w:anchor="_Toc507085137" w:history="1">
            <w:r w:rsidRPr="00312E7F">
              <w:rPr>
                <w:rStyle w:val="Hyperlink"/>
                <w:noProof/>
                <w:lang w:val="en-IN" w:eastAsia="en-IN"/>
              </w:rPr>
              <w:t>3.2.2</w:t>
            </w:r>
            <w:r>
              <w:rPr>
                <w:rFonts w:asciiTheme="minorHAnsi" w:eastAsiaTheme="minorEastAsia" w:hAnsiTheme="minorHAnsi" w:cstheme="minorBidi"/>
                <w:noProof/>
                <w:sz w:val="22"/>
                <w:szCs w:val="22"/>
              </w:rPr>
              <w:tab/>
            </w:r>
            <w:r w:rsidRPr="00312E7F">
              <w:rPr>
                <w:rStyle w:val="Hyperlink"/>
                <w:noProof/>
                <w:lang w:val="en-IN" w:eastAsia="en-IN"/>
              </w:rPr>
              <w:t>Data Management</w:t>
            </w:r>
            <w:r>
              <w:rPr>
                <w:noProof/>
                <w:webHidden/>
              </w:rPr>
              <w:tab/>
            </w:r>
            <w:r>
              <w:rPr>
                <w:noProof/>
                <w:webHidden/>
              </w:rPr>
              <w:fldChar w:fldCharType="begin"/>
            </w:r>
            <w:r>
              <w:rPr>
                <w:noProof/>
                <w:webHidden/>
              </w:rPr>
              <w:instrText xml:space="preserve"> PAGEREF _Toc507085137 \h </w:instrText>
            </w:r>
            <w:r>
              <w:rPr>
                <w:noProof/>
                <w:webHidden/>
              </w:rPr>
            </w:r>
            <w:r>
              <w:rPr>
                <w:noProof/>
                <w:webHidden/>
              </w:rPr>
              <w:fldChar w:fldCharType="separate"/>
            </w:r>
            <w:r>
              <w:rPr>
                <w:noProof/>
                <w:webHidden/>
              </w:rPr>
              <w:t>9</w:t>
            </w:r>
            <w:r>
              <w:rPr>
                <w:noProof/>
                <w:webHidden/>
              </w:rPr>
              <w:fldChar w:fldCharType="end"/>
            </w:r>
          </w:hyperlink>
        </w:p>
        <w:p w:rsidR="005A62B8" w:rsidRDefault="005A62B8">
          <w:pPr>
            <w:pStyle w:val="TOC3"/>
            <w:tabs>
              <w:tab w:val="left" w:pos="1320"/>
              <w:tab w:val="right" w:leader="dot" w:pos="9016"/>
            </w:tabs>
            <w:rPr>
              <w:rFonts w:asciiTheme="minorHAnsi" w:eastAsiaTheme="minorEastAsia" w:hAnsiTheme="minorHAnsi" w:cstheme="minorBidi"/>
              <w:noProof/>
              <w:sz w:val="22"/>
              <w:szCs w:val="22"/>
            </w:rPr>
          </w:pPr>
          <w:hyperlink w:anchor="_Toc507085138" w:history="1">
            <w:r w:rsidRPr="00312E7F">
              <w:rPr>
                <w:rStyle w:val="Hyperlink"/>
                <w:noProof/>
                <w:lang w:val="en-IN" w:eastAsia="en-IN"/>
              </w:rPr>
              <w:t>3.2.3</w:t>
            </w:r>
            <w:r>
              <w:rPr>
                <w:rFonts w:asciiTheme="minorHAnsi" w:eastAsiaTheme="minorEastAsia" w:hAnsiTheme="minorHAnsi" w:cstheme="minorBidi"/>
                <w:noProof/>
                <w:sz w:val="22"/>
                <w:szCs w:val="22"/>
              </w:rPr>
              <w:tab/>
            </w:r>
            <w:r w:rsidRPr="00312E7F">
              <w:rPr>
                <w:rStyle w:val="Hyperlink"/>
                <w:noProof/>
                <w:lang w:val="en-IN" w:eastAsia="en-IN"/>
              </w:rPr>
              <w:t>User Management</w:t>
            </w:r>
            <w:r>
              <w:rPr>
                <w:noProof/>
                <w:webHidden/>
              </w:rPr>
              <w:tab/>
            </w:r>
            <w:r>
              <w:rPr>
                <w:noProof/>
                <w:webHidden/>
              </w:rPr>
              <w:fldChar w:fldCharType="begin"/>
            </w:r>
            <w:r>
              <w:rPr>
                <w:noProof/>
                <w:webHidden/>
              </w:rPr>
              <w:instrText xml:space="preserve"> PAGEREF _Toc507085138 \h </w:instrText>
            </w:r>
            <w:r>
              <w:rPr>
                <w:noProof/>
                <w:webHidden/>
              </w:rPr>
            </w:r>
            <w:r>
              <w:rPr>
                <w:noProof/>
                <w:webHidden/>
              </w:rPr>
              <w:fldChar w:fldCharType="separate"/>
            </w:r>
            <w:r>
              <w:rPr>
                <w:noProof/>
                <w:webHidden/>
              </w:rPr>
              <w:t>9</w:t>
            </w:r>
            <w:r>
              <w:rPr>
                <w:noProof/>
                <w:webHidden/>
              </w:rPr>
              <w:fldChar w:fldCharType="end"/>
            </w:r>
          </w:hyperlink>
        </w:p>
        <w:p w:rsidR="005A62B8" w:rsidRDefault="005A62B8">
          <w:pPr>
            <w:pStyle w:val="TOC3"/>
            <w:tabs>
              <w:tab w:val="left" w:pos="1320"/>
              <w:tab w:val="right" w:leader="dot" w:pos="9016"/>
            </w:tabs>
            <w:rPr>
              <w:rFonts w:asciiTheme="minorHAnsi" w:eastAsiaTheme="minorEastAsia" w:hAnsiTheme="minorHAnsi" w:cstheme="minorBidi"/>
              <w:noProof/>
              <w:sz w:val="22"/>
              <w:szCs w:val="22"/>
            </w:rPr>
          </w:pPr>
          <w:hyperlink w:anchor="_Toc507085139" w:history="1">
            <w:r w:rsidRPr="00312E7F">
              <w:rPr>
                <w:rStyle w:val="Hyperlink"/>
                <w:noProof/>
                <w:lang w:val="en-IN" w:eastAsia="en-IN"/>
              </w:rPr>
              <w:t>3.2.4</w:t>
            </w:r>
            <w:r>
              <w:rPr>
                <w:rFonts w:asciiTheme="minorHAnsi" w:eastAsiaTheme="minorEastAsia" w:hAnsiTheme="minorHAnsi" w:cstheme="minorBidi"/>
                <w:noProof/>
                <w:sz w:val="22"/>
                <w:szCs w:val="22"/>
              </w:rPr>
              <w:tab/>
            </w:r>
            <w:r w:rsidRPr="00312E7F">
              <w:rPr>
                <w:rStyle w:val="Hyperlink"/>
                <w:noProof/>
                <w:lang w:val="en-IN" w:eastAsia="en-IN"/>
              </w:rPr>
              <w:t>Configuration &amp; Customization</w:t>
            </w:r>
            <w:r>
              <w:rPr>
                <w:noProof/>
                <w:webHidden/>
              </w:rPr>
              <w:tab/>
            </w:r>
            <w:r>
              <w:rPr>
                <w:noProof/>
                <w:webHidden/>
              </w:rPr>
              <w:fldChar w:fldCharType="begin"/>
            </w:r>
            <w:r>
              <w:rPr>
                <w:noProof/>
                <w:webHidden/>
              </w:rPr>
              <w:instrText xml:space="preserve"> PAGEREF _Toc507085139 \h </w:instrText>
            </w:r>
            <w:r>
              <w:rPr>
                <w:noProof/>
                <w:webHidden/>
              </w:rPr>
            </w:r>
            <w:r>
              <w:rPr>
                <w:noProof/>
                <w:webHidden/>
              </w:rPr>
              <w:fldChar w:fldCharType="separate"/>
            </w:r>
            <w:r>
              <w:rPr>
                <w:noProof/>
                <w:webHidden/>
              </w:rPr>
              <w:t>9</w:t>
            </w:r>
            <w:r>
              <w:rPr>
                <w:noProof/>
                <w:webHidden/>
              </w:rPr>
              <w:fldChar w:fldCharType="end"/>
            </w:r>
          </w:hyperlink>
        </w:p>
        <w:p w:rsidR="00B60869" w:rsidRDefault="00B60869">
          <w:r>
            <w:rPr>
              <w:b/>
              <w:bCs/>
              <w:noProof/>
            </w:rPr>
            <w:fldChar w:fldCharType="end"/>
          </w:r>
        </w:p>
      </w:sdtContent>
    </w:sdt>
    <w:p w:rsidR="00B60869" w:rsidRDefault="00B60869" w:rsidP="00B60869">
      <w:pPr>
        <w:spacing w:line="360" w:lineRule="auto"/>
        <w:jc w:val="both"/>
        <w:rPr>
          <w:sz w:val="30"/>
          <w:u w:val="single"/>
        </w:rPr>
      </w:pPr>
    </w:p>
    <w:p w:rsidR="00760954" w:rsidRPr="00B60869" w:rsidRDefault="00760954" w:rsidP="00B60869">
      <w:pPr>
        <w:pStyle w:val="Heading1"/>
        <w:rPr>
          <w:rStyle w:val="Heading1Char"/>
        </w:rPr>
      </w:pPr>
      <w:bookmarkStart w:id="0" w:name="_Toc507085125"/>
      <w:r w:rsidRPr="00B60869">
        <w:rPr>
          <w:rStyle w:val="Heading1Char"/>
        </w:rPr>
        <w:t>Introduction to the Business Requirements Document (BRD)</w:t>
      </w:r>
      <w:bookmarkEnd w:id="0"/>
    </w:p>
    <w:p w:rsidR="000B01AC" w:rsidRPr="001875F8" w:rsidRDefault="000B01AC" w:rsidP="00082537">
      <w:pPr>
        <w:spacing w:line="276" w:lineRule="auto"/>
        <w:rPr>
          <w:b/>
          <w:sz w:val="26"/>
        </w:rPr>
      </w:pPr>
    </w:p>
    <w:p w:rsidR="00760954" w:rsidRDefault="003B094F" w:rsidP="00B60869">
      <w:pPr>
        <w:pStyle w:val="Heading2"/>
      </w:pPr>
      <w:bookmarkStart w:id="1" w:name="_Toc507085126"/>
      <w:r>
        <w:t>Purpose</w:t>
      </w:r>
      <w:bookmarkEnd w:id="1"/>
    </w:p>
    <w:p w:rsidR="00760954" w:rsidRPr="00760954" w:rsidRDefault="00760954" w:rsidP="00082537">
      <w:pPr>
        <w:spacing w:line="276" w:lineRule="auto"/>
        <w:rPr>
          <w:b/>
        </w:rPr>
      </w:pPr>
    </w:p>
    <w:p w:rsidR="00760954" w:rsidRDefault="00760954" w:rsidP="001A6877">
      <w:pPr>
        <w:spacing w:line="276" w:lineRule="auto"/>
        <w:jc w:val="both"/>
      </w:pPr>
      <w:r>
        <w:t xml:space="preserve">This document aims to understand and analyze the case for an </w:t>
      </w:r>
      <w:r w:rsidRPr="00760954">
        <w:t>organization</w:t>
      </w:r>
      <w:r>
        <w:t>-wide</w:t>
      </w:r>
      <w:r w:rsidRPr="00760954">
        <w:t xml:space="preserve"> process automation system that can </w:t>
      </w:r>
      <w:r>
        <w:t>e</w:t>
      </w:r>
      <w:r w:rsidRPr="00760954">
        <w:t xml:space="preserve">fficiently automate the </w:t>
      </w:r>
      <w:r w:rsidR="00661D9E">
        <w:t xml:space="preserve">fee </w:t>
      </w:r>
      <w:ins w:id="2" w:author="admin" w:date="2018-02-22T17:50:00Z">
        <w:r w:rsidR="00212232">
          <w:t>structure designing</w:t>
        </w:r>
      </w:ins>
      <w:ins w:id="3" w:author="admin" w:date="2018-02-22T17:53:00Z">
        <w:r w:rsidR="00B1787C">
          <w:t xml:space="preserve"> and fee </w:t>
        </w:r>
      </w:ins>
      <w:r w:rsidR="00661D9E">
        <w:t>collection system</w:t>
      </w:r>
      <w:r>
        <w:t xml:space="preserve"> of an E</w:t>
      </w:r>
      <w:r w:rsidRPr="00760954">
        <w:t>ducation</w:t>
      </w:r>
      <w:r>
        <w:t>al</w:t>
      </w:r>
      <w:r w:rsidRPr="00760954">
        <w:t xml:space="preserve"> </w:t>
      </w:r>
      <w:r>
        <w:t>I</w:t>
      </w:r>
      <w:r w:rsidRPr="00760954">
        <w:t>nstitution</w:t>
      </w:r>
      <w:del w:id="4" w:author="admin" w:date="2018-02-22T17:53:00Z">
        <w:r w:rsidRPr="00760954" w:rsidDel="00B1787C">
          <w:delText xml:space="preserve"> </w:delText>
        </w:r>
        <w:r w:rsidR="00FC6066" w:rsidDel="00B1787C">
          <w:delText>and which incorporates</w:delText>
        </w:r>
        <w:r w:rsidDel="00B1787C">
          <w:delText xml:space="preserve"> </w:delText>
        </w:r>
        <w:r w:rsidRPr="00760954" w:rsidDel="00B1787C">
          <w:delText>the latest advancements in web and mobile based tech</w:delText>
        </w:r>
        <w:r w:rsidDel="00B1787C">
          <w:delText>n</w:delText>
        </w:r>
        <w:r w:rsidRPr="00760954" w:rsidDel="00B1787C">
          <w:delText>ologies</w:delText>
        </w:r>
      </w:del>
      <w:r>
        <w:t xml:space="preserve">. It also aims to capture and define the high-level requirements of the proposed system. </w:t>
      </w:r>
    </w:p>
    <w:p w:rsidR="00760954" w:rsidRDefault="00760954" w:rsidP="001A6877">
      <w:pPr>
        <w:spacing w:line="276" w:lineRule="auto"/>
        <w:jc w:val="both"/>
      </w:pPr>
    </w:p>
    <w:p w:rsidR="00760954" w:rsidRDefault="00760954" w:rsidP="001A6877">
      <w:pPr>
        <w:spacing w:line="276" w:lineRule="auto"/>
        <w:jc w:val="both"/>
      </w:pPr>
      <w:r>
        <w:t>This document can be used as the basis for the following activities in the future:</w:t>
      </w:r>
    </w:p>
    <w:p w:rsidR="00760954" w:rsidRDefault="00760954" w:rsidP="001A6877">
      <w:pPr>
        <w:spacing w:line="276" w:lineRule="auto"/>
        <w:jc w:val="both"/>
      </w:pPr>
    </w:p>
    <w:p w:rsidR="00760954" w:rsidRDefault="00FC6066" w:rsidP="001A6877">
      <w:pPr>
        <w:pStyle w:val="ListParagraph"/>
        <w:numPr>
          <w:ilvl w:val="0"/>
          <w:numId w:val="21"/>
        </w:numPr>
        <w:spacing w:line="276" w:lineRule="auto"/>
        <w:jc w:val="both"/>
      </w:pPr>
      <w:r>
        <w:t>Creating</w:t>
      </w:r>
      <w:r w:rsidR="00760954">
        <w:t xml:space="preserve"> low-level designs </w:t>
      </w:r>
      <w:r>
        <w:t xml:space="preserve">(e.g. feature lists) </w:t>
      </w:r>
      <w:r w:rsidR="00760954">
        <w:t>for the proposed system</w:t>
      </w:r>
    </w:p>
    <w:p w:rsidR="00760954" w:rsidRDefault="00760954" w:rsidP="001A6877">
      <w:pPr>
        <w:pStyle w:val="ListParagraph"/>
        <w:numPr>
          <w:ilvl w:val="0"/>
          <w:numId w:val="21"/>
        </w:numPr>
        <w:spacing w:line="276" w:lineRule="auto"/>
        <w:jc w:val="both"/>
      </w:pPr>
      <w:r>
        <w:t>Developing test plans, test scripts, and test cases</w:t>
      </w:r>
    </w:p>
    <w:p w:rsidR="002E4EDA" w:rsidRDefault="00760954" w:rsidP="001A6877">
      <w:pPr>
        <w:pStyle w:val="ListParagraph"/>
        <w:numPr>
          <w:ilvl w:val="0"/>
          <w:numId w:val="21"/>
        </w:numPr>
        <w:spacing w:line="276" w:lineRule="auto"/>
        <w:jc w:val="both"/>
      </w:pPr>
      <w:r>
        <w:t xml:space="preserve">Determining project completion and assessing project </w:t>
      </w:r>
      <w:r w:rsidR="00FC6066">
        <w:t>status</w:t>
      </w:r>
    </w:p>
    <w:p w:rsidR="00FC6066" w:rsidRDefault="00FC6066" w:rsidP="001A6877">
      <w:pPr>
        <w:spacing w:line="276" w:lineRule="auto"/>
        <w:jc w:val="both"/>
      </w:pPr>
    </w:p>
    <w:p w:rsidR="00FC6066" w:rsidRPr="00FC6066" w:rsidRDefault="003B094F" w:rsidP="00B60869">
      <w:pPr>
        <w:pStyle w:val="Heading2"/>
        <w:rPr>
          <w:b w:val="0"/>
        </w:rPr>
      </w:pPr>
      <w:bookmarkStart w:id="5" w:name="_Toc507085127"/>
      <w:r>
        <w:t>Scope</w:t>
      </w:r>
      <w:bookmarkEnd w:id="5"/>
      <w:ins w:id="6" w:author="admin" w:date="2018-02-22T17:55:00Z">
        <w:r w:rsidR="00B1787C">
          <w:t xml:space="preserve"> of the document</w:t>
        </w:r>
      </w:ins>
    </w:p>
    <w:p w:rsidR="00FC6066" w:rsidRDefault="00FC6066" w:rsidP="001A6877">
      <w:pPr>
        <w:spacing w:line="276" w:lineRule="auto"/>
        <w:jc w:val="both"/>
      </w:pPr>
    </w:p>
    <w:p w:rsidR="008B52C9" w:rsidRDefault="008B52C9" w:rsidP="004A592B">
      <w:pPr>
        <w:spacing w:line="276" w:lineRule="auto"/>
        <w:jc w:val="both"/>
      </w:pPr>
      <w:r>
        <w:lastRenderedPageBreak/>
        <w:t>This document aims to analyze the given business case from a high-level, systems-oriented perspective. The overall analysis and supporting diagrams showcase a conceptual design of the overall system from a business standpoint and provides</w:t>
      </w:r>
      <w:r w:rsidR="005C18F2">
        <w:t>, only to a limited level,</w:t>
      </w:r>
      <w:r>
        <w:t xml:space="preserve"> details about </w:t>
      </w:r>
      <w:r w:rsidR="00A65504">
        <w:t xml:space="preserve">all </w:t>
      </w:r>
      <w:r>
        <w:t xml:space="preserve">functional and non-functional requirements. </w:t>
      </w:r>
      <w:r w:rsidR="005C18F2">
        <w:t>A</w:t>
      </w:r>
      <w:r>
        <w:t xml:space="preserve">nalysis of technical requirements, hardware and software resources are not discussed. Also, considering the wide array of business processes in an educational institution, </w:t>
      </w:r>
      <w:r w:rsidR="00D82C06">
        <w:t xml:space="preserve">we have taken the </w:t>
      </w:r>
      <w:r w:rsidR="00661D9E">
        <w:t xml:space="preserve">Fee collection </w:t>
      </w:r>
      <w:r w:rsidR="00D82C06">
        <w:t>process for detailed analysis and as a way to deliberate on the overall system design.</w:t>
      </w:r>
    </w:p>
    <w:p w:rsidR="002E4518" w:rsidRDefault="002E4518" w:rsidP="001A6877">
      <w:pPr>
        <w:spacing w:line="276" w:lineRule="auto"/>
        <w:jc w:val="both"/>
      </w:pPr>
    </w:p>
    <w:p w:rsidR="00874DBD" w:rsidRPr="004B43B5" w:rsidRDefault="00874DBD" w:rsidP="00B60869">
      <w:pPr>
        <w:pStyle w:val="Heading2"/>
        <w:rPr>
          <w:b w:val="0"/>
        </w:rPr>
      </w:pPr>
      <w:bookmarkStart w:id="7" w:name="_Toc507085128"/>
      <w:r w:rsidRPr="004B43B5">
        <w:t>Overview of the Problem Statement</w:t>
      </w:r>
      <w:bookmarkEnd w:id="7"/>
    </w:p>
    <w:p w:rsidR="00142256" w:rsidRDefault="00142256" w:rsidP="001A6877">
      <w:pPr>
        <w:spacing w:line="276" w:lineRule="auto"/>
        <w:jc w:val="both"/>
      </w:pPr>
    </w:p>
    <w:p w:rsidR="00424B2F" w:rsidRDefault="00142256" w:rsidP="001A6877">
      <w:pPr>
        <w:spacing w:line="276" w:lineRule="auto"/>
        <w:jc w:val="both"/>
        <w:rPr>
          <w:shd w:val="clear" w:color="auto" w:fill="FFFFFF"/>
        </w:rPr>
      </w:pPr>
      <w:del w:id="8" w:author="admin" w:date="2018-02-22T17:56:00Z">
        <w:r w:rsidDel="00B1787C">
          <w:delText xml:space="preserve">Existing </w:delText>
        </w:r>
      </w:del>
      <w:ins w:id="9" w:author="admin" w:date="2018-02-22T17:56:00Z">
        <w:r w:rsidR="00B1787C">
          <w:t>Traditional</w:t>
        </w:r>
        <w:r w:rsidR="00B1787C">
          <w:t xml:space="preserve"> </w:t>
        </w:r>
      </w:ins>
      <w:r w:rsidR="009F158D">
        <w:t xml:space="preserve">fee collection </w:t>
      </w:r>
      <w:r>
        <w:t>system</w:t>
      </w:r>
      <w:ins w:id="10" w:author="admin" w:date="2018-02-22T17:56:00Z">
        <w:r w:rsidR="00B1787C">
          <w:t>s</w:t>
        </w:r>
      </w:ins>
      <w:r>
        <w:t xml:space="preserve"> in </w:t>
      </w:r>
      <w:del w:id="11" w:author="admin" w:date="2018-02-22T17:56:00Z">
        <w:r w:rsidDel="00B1787C">
          <w:delText xml:space="preserve">an </w:delText>
        </w:r>
      </w:del>
      <w:ins w:id="12" w:author="admin" w:date="2018-02-22T17:56:00Z">
        <w:r w:rsidR="00B1787C">
          <w:t xml:space="preserve">educational </w:t>
        </w:r>
      </w:ins>
      <w:r>
        <w:t>i</w:t>
      </w:r>
      <w:r w:rsidR="009E238E">
        <w:t>nstitution</w:t>
      </w:r>
      <w:ins w:id="13" w:author="admin" w:date="2018-02-22T17:56:00Z">
        <w:r w:rsidR="00B1787C">
          <w:t>s</w:t>
        </w:r>
      </w:ins>
      <w:r w:rsidR="009E238E">
        <w:t xml:space="preserve"> </w:t>
      </w:r>
      <w:bookmarkStart w:id="14" w:name="_GoBack"/>
      <w:bookmarkEnd w:id="14"/>
      <w:r w:rsidR="009E238E">
        <w:t xml:space="preserve">is a laborious manual process </w:t>
      </w:r>
      <w:r w:rsidR="009E238E">
        <w:rPr>
          <w:shd w:val="clear" w:color="auto" w:fill="FFFFFF"/>
        </w:rPr>
        <w:t>for</w:t>
      </w:r>
      <w:r w:rsidR="009E238E" w:rsidRPr="009E238E">
        <w:rPr>
          <w:shd w:val="clear" w:color="auto" w:fill="FFFFFF"/>
        </w:rPr>
        <w:t xml:space="preserve"> issuing </w:t>
      </w:r>
      <w:r w:rsidR="009E238E" w:rsidRPr="009E238E">
        <w:rPr>
          <w:rStyle w:val="Emphasis"/>
          <w:rFonts w:eastAsiaTheme="minorEastAsia"/>
          <w:bCs/>
          <w:i w:val="0"/>
          <w:iCs w:val="0"/>
          <w:shd w:val="clear" w:color="auto" w:fill="FFFFFF"/>
        </w:rPr>
        <w:t>fee</w:t>
      </w:r>
      <w:r w:rsidR="009E238E">
        <w:rPr>
          <w:rStyle w:val="Emphasis"/>
          <w:rFonts w:eastAsiaTheme="minorEastAsia"/>
          <w:bCs/>
          <w:i w:val="0"/>
          <w:iCs w:val="0"/>
          <w:shd w:val="clear" w:color="auto" w:fill="FFFFFF"/>
        </w:rPr>
        <w:t xml:space="preserve"> </w:t>
      </w:r>
      <w:r w:rsidR="009E238E" w:rsidRPr="009E238E">
        <w:rPr>
          <w:shd w:val="clear" w:color="auto" w:fill="FFFFFF"/>
        </w:rPr>
        <w:t>receipts and </w:t>
      </w:r>
      <w:r w:rsidR="009E238E" w:rsidRPr="009E238E">
        <w:rPr>
          <w:rStyle w:val="Emphasis"/>
          <w:rFonts w:eastAsiaTheme="minorEastAsia"/>
          <w:bCs/>
          <w:i w:val="0"/>
          <w:iCs w:val="0"/>
          <w:shd w:val="clear" w:color="auto" w:fill="FFFFFF"/>
        </w:rPr>
        <w:t>fee</w:t>
      </w:r>
      <w:r w:rsidR="009E238E" w:rsidRPr="009E238E">
        <w:rPr>
          <w:shd w:val="clear" w:color="auto" w:fill="FFFFFF"/>
        </w:rPr>
        <w:t> register updati</w:t>
      </w:r>
      <w:r w:rsidR="009E238E">
        <w:rPr>
          <w:shd w:val="clear" w:color="auto" w:fill="FFFFFF"/>
        </w:rPr>
        <w:t>ng,</w:t>
      </w:r>
      <w:r w:rsidR="009E238E" w:rsidRPr="009E238E">
        <w:rPr>
          <w:shd w:val="clear" w:color="auto" w:fill="FFFFFF"/>
        </w:rPr>
        <w:t xml:space="preserve"> leading to data inaccuracy and reconciliation</w:t>
      </w:r>
      <w:r w:rsidR="009E238E">
        <w:rPr>
          <w:shd w:val="clear" w:color="auto" w:fill="FFFFFF"/>
        </w:rPr>
        <w:t>.</w:t>
      </w:r>
    </w:p>
    <w:p w:rsidR="009E238E" w:rsidRDefault="009E238E" w:rsidP="001A6877">
      <w:pPr>
        <w:spacing w:line="276" w:lineRule="auto"/>
        <w:jc w:val="both"/>
      </w:pPr>
    </w:p>
    <w:p w:rsidR="004B43B5" w:rsidRDefault="00C96D26" w:rsidP="001A6877">
      <w:pPr>
        <w:spacing w:line="276" w:lineRule="auto"/>
        <w:jc w:val="both"/>
      </w:pPr>
      <w:r>
        <w:t xml:space="preserve">Thus, there is a need for an organization-wide, integrated BPM system with automated workflows in order to </w:t>
      </w:r>
      <w:r w:rsidR="00142256">
        <w:t xml:space="preserve">meet </w:t>
      </w:r>
      <w:r>
        <w:t>or solve</w:t>
      </w:r>
      <w:r w:rsidR="00142256">
        <w:t xml:space="preserve"> the challenges</w:t>
      </w:r>
      <w:r>
        <w:t xml:space="preserve">, </w:t>
      </w:r>
      <w:r w:rsidR="00142256">
        <w:t xml:space="preserve">such as </w:t>
      </w:r>
    </w:p>
    <w:p w:rsidR="00142256" w:rsidRDefault="007F0231" w:rsidP="001A6877">
      <w:pPr>
        <w:pStyle w:val="ListParagraph"/>
        <w:numPr>
          <w:ilvl w:val="0"/>
          <w:numId w:val="7"/>
        </w:numPr>
        <w:spacing w:line="276" w:lineRule="auto"/>
        <w:jc w:val="both"/>
      </w:pPr>
      <w:r>
        <w:t>Providing timely, accurate and up-to-date data on various queries concerning any stage of a business process to multiple stakeholders/users in the institution</w:t>
      </w:r>
      <w:r w:rsidR="00C96D26">
        <w:t xml:space="preserve">, especially </w:t>
      </w:r>
      <w:r w:rsidR="00F4589F">
        <w:t xml:space="preserve">to </w:t>
      </w:r>
      <w:r w:rsidR="00C96D26">
        <w:t>students and faculty</w:t>
      </w:r>
      <w:r>
        <w:t>.</w:t>
      </w:r>
    </w:p>
    <w:p w:rsidR="00424B2F" w:rsidRDefault="00424B2F" w:rsidP="001A6877">
      <w:pPr>
        <w:pStyle w:val="ListParagraph"/>
        <w:numPr>
          <w:ilvl w:val="0"/>
          <w:numId w:val="7"/>
        </w:numPr>
        <w:spacing w:line="276" w:lineRule="auto"/>
        <w:jc w:val="both"/>
      </w:pPr>
      <w:r>
        <w:t>Elimination of various manual, repetitive and unproductive tasks involved in many of the business processes in the institution</w:t>
      </w:r>
      <w:r w:rsidR="00C96D26">
        <w:t xml:space="preserve"> by means of automation</w:t>
      </w:r>
      <w:r>
        <w:t>.</w:t>
      </w:r>
    </w:p>
    <w:p w:rsidR="005976CF" w:rsidRDefault="00C96D26" w:rsidP="001A6877">
      <w:pPr>
        <w:pStyle w:val="ListParagraph"/>
        <w:numPr>
          <w:ilvl w:val="0"/>
          <w:numId w:val="7"/>
        </w:numPr>
        <w:spacing w:line="276" w:lineRule="auto"/>
        <w:jc w:val="both"/>
      </w:pPr>
      <w:r>
        <w:t xml:space="preserve">Centralized </w:t>
      </w:r>
      <w:r w:rsidR="00864152">
        <w:t xml:space="preserve">repository </w:t>
      </w:r>
      <w:r w:rsidR="00875941">
        <w:t xml:space="preserve">for data </w:t>
      </w:r>
      <w:r>
        <w:t xml:space="preserve">and </w:t>
      </w:r>
      <w:r w:rsidR="00864152">
        <w:t>ability to generate reports</w:t>
      </w:r>
      <w:r w:rsidR="009E238E">
        <w:t xml:space="preserve"> </w:t>
      </w:r>
      <w:r w:rsidR="00864152">
        <w:t xml:space="preserve">from </w:t>
      </w:r>
      <w:r w:rsidR="009E238E">
        <w:t xml:space="preserve">the </w:t>
      </w:r>
      <w:r w:rsidR="00875941">
        <w:t>streams.</w:t>
      </w:r>
    </w:p>
    <w:p w:rsidR="00F4589F" w:rsidRDefault="005976CF" w:rsidP="001A6877">
      <w:pPr>
        <w:pStyle w:val="ListParagraph"/>
        <w:numPr>
          <w:ilvl w:val="0"/>
          <w:numId w:val="7"/>
        </w:numPr>
        <w:spacing w:line="276" w:lineRule="auto"/>
        <w:jc w:val="both"/>
      </w:pPr>
      <w:r>
        <w:t>R</w:t>
      </w:r>
      <w:r w:rsidR="00F4589F">
        <w:t>eady and secure access to required information through different modes/media of access such as web and mobile.</w:t>
      </w:r>
    </w:p>
    <w:p w:rsidR="00864152" w:rsidRDefault="00864152" w:rsidP="001A6877">
      <w:pPr>
        <w:pStyle w:val="ListParagraph"/>
        <w:numPr>
          <w:ilvl w:val="0"/>
          <w:numId w:val="7"/>
        </w:numPr>
        <w:spacing w:line="276" w:lineRule="auto"/>
        <w:jc w:val="both"/>
      </w:pPr>
      <w:r>
        <w:t>Streamlining of various approval procedures in different departments.</w:t>
      </w:r>
    </w:p>
    <w:p w:rsidR="001C65C1" w:rsidRDefault="001C65C1" w:rsidP="001A6877">
      <w:pPr>
        <w:pStyle w:val="ListParagraph"/>
        <w:numPr>
          <w:ilvl w:val="0"/>
          <w:numId w:val="7"/>
        </w:numPr>
        <w:spacing w:line="276" w:lineRule="auto"/>
        <w:jc w:val="both"/>
      </w:pPr>
      <w:r>
        <w:t xml:space="preserve">Customization and configuration of various modules or workflows according to the needs of the institution </w:t>
      </w:r>
      <w:r w:rsidR="00767619">
        <w:t>ability to adapt business rules according to evolving needs.</w:t>
      </w:r>
    </w:p>
    <w:p w:rsidR="001C65C1" w:rsidRDefault="001C65C1" w:rsidP="001A6877">
      <w:pPr>
        <w:spacing w:line="276" w:lineRule="auto"/>
        <w:jc w:val="both"/>
      </w:pPr>
    </w:p>
    <w:p w:rsidR="00423345" w:rsidRPr="00423345" w:rsidRDefault="00423345" w:rsidP="00B60869">
      <w:pPr>
        <w:pStyle w:val="Heading2"/>
        <w:rPr>
          <w:b w:val="0"/>
        </w:rPr>
      </w:pPr>
      <w:bookmarkStart w:id="15" w:name="OLE_LINK1"/>
      <w:bookmarkStart w:id="16" w:name="_Toc507085129"/>
      <w:r w:rsidRPr="00423345">
        <w:t>Key Assumptions and Constraints</w:t>
      </w:r>
      <w:bookmarkEnd w:id="16"/>
    </w:p>
    <w:bookmarkEnd w:id="15"/>
    <w:p w:rsidR="00423345" w:rsidRDefault="00423345" w:rsidP="001A6877">
      <w:pPr>
        <w:spacing w:line="276" w:lineRule="auto"/>
        <w:jc w:val="both"/>
      </w:pPr>
    </w:p>
    <w:p w:rsidR="002638C1" w:rsidRDefault="00423345" w:rsidP="00545D41">
      <w:pPr>
        <w:spacing w:line="276" w:lineRule="auto"/>
        <w:jc w:val="both"/>
      </w:pPr>
      <w:r>
        <w:t>While the proposed system is suitable for educational institutions of any kind, the requirements elicited are primarily derived, keeping in mind the needs of a higher educational institution, such as a college o</w:t>
      </w:r>
      <w:r w:rsidR="009E238E">
        <w:t>r</w:t>
      </w:r>
      <w:r>
        <w:t xml:space="preserve"> university with already existing disparate information systems. </w:t>
      </w:r>
      <w:r w:rsidR="00C8487D">
        <w:t xml:space="preserve">It is also assumed that there is still much manual processing and paperwork (such as </w:t>
      </w:r>
      <w:r w:rsidR="009E238E">
        <w:t xml:space="preserve">refund </w:t>
      </w:r>
      <w:r w:rsidR="00C8487D">
        <w:t>request forms</w:t>
      </w:r>
      <w:r w:rsidR="009E238E">
        <w:t xml:space="preserve">, </w:t>
      </w:r>
      <w:r w:rsidR="009D24EE">
        <w:t>fee receipt generation</w:t>
      </w:r>
      <w:r w:rsidR="00C8487D">
        <w:t xml:space="preserve"> </w:t>
      </w:r>
      <w:proofErr w:type="spellStart"/>
      <w:r w:rsidR="00C8487D">
        <w:t>etc</w:t>
      </w:r>
      <w:proofErr w:type="spellEnd"/>
      <w:r w:rsidR="00C8487D">
        <w:t>)</w:t>
      </w:r>
      <w:r w:rsidR="00CE53B5">
        <w:t xml:space="preserve">. The proposed system is also assumed to gather &amp; feed data </w:t>
      </w:r>
      <w:r w:rsidR="00C20E96">
        <w:t xml:space="preserve">to </w:t>
      </w:r>
      <w:r w:rsidR="00CE53B5">
        <w:t xml:space="preserve">and is interoperable with existing databases, </w:t>
      </w:r>
      <w:r w:rsidR="00C20E96">
        <w:t>interfaces,</w:t>
      </w:r>
      <w:r w:rsidR="00CE53B5">
        <w:t xml:space="preserve"> if any. </w:t>
      </w:r>
    </w:p>
    <w:p w:rsidR="002638C1" w:rsidRDefault="002638C1" w:rsidP="001A6877">
      <w:pPr>
        <w:jc w:val="both"/>
      </w:pPr>
    </w:p>
    <w:p w:rsidR="00423345" w:rsidRDefault="00D12E28" w:rsidP="00B60869">
      <w:pPr>
        <w:pStyle w:val="Heading1"/>
      </w:pPr>
      <w:bookmarkStart w:id="17" w:name="_Toc507085130"/>
      <w:r>
        <w:t xml:space="preserve">Analysis </w:t>
      </w:r>
      <w:r w:rsidR="006C080A">
        <w:t>of</w:t>
      </w:r>
      <w:r w:rsidR="00A153E3">
        <w:t xml:space="preserve"> Proposed Solution</w:t>
      </w:r>
      <w:bookmarkEnd w:id="17"/>
    </w:p>
    <w:p w:rsidR="00FA0DA8" w:rsidRPr="00015D79" w:rsidRDefault="00FA0DA8" w:rsidP="001A6877">
      <w:pPr>
        <w:spacing w:line="276" w:lineRule="auto"/>
        <w:jc w:val="both"/>
      </w:pPr>
    </w:p>
    <w:p w:rsidR="001C65C1" w:rsidRPr="00015D79" w:rsidRDefault="00312548" w:rsidP="001A6877">
      <w:pPr>
        <w:spacing w:line="276" w:lineRule="auto"/>
        <w:jc w:val="both"/>
      </w:pPr>
      <w:r>
        <w:t>Fee Collection System</w:t>
      </w:r>
      <w:r w:rsidR="00FA0DA8" w:rsidRPr="00015D79">
        <w:t xml:space="preserve"> </w:t>
      </w:r>
      <w:r>
        <w:t>is a s</w:t>
      </w:r>
      <w:r w:rsidR="00FA0DA8" w:rsidRPr="00015D79">
        <w:t>upport processes which help the institution</w:t>
      </w:r>
      <w:r>
        <w:t xml:space="preserve"> to collect fee from students</w:t>
      </w:r>
    </w:p>
    <w:p w:rsidR="00FC000E" w:rsidRPr="00015D79" w:rsidRDefault="00FC000E" w:rsidP="001A6877">
      <w:pPr>
        <w:spacing w:line="276" w:lineRule="auto"/>
        <w:jc w:val="both"/>
        <w:rPr>
          <w:lang w:val="en-IN" w:eastAsia="en-IN"/>
        </w:rPr>
      </w:pPr>
      <w:r w:rsidRPr="00015D79">
        <w:lastRenderedPageBreak/>
        <w:t xml:space="preserve">All these processes involve different workflows which involve a </w:t>
      </w:r>
      <w:r w:rsidRPr="00015D79">
        <w:rPr>
          <w:lang w:val="en-IN" w:eastAsia="en-IN"/>
        </w:rPr>
        <w:t>sequence of operations</w:t>
      </w:r>
      <w:r w:rsidR="000B49DC" w:rsidRPr="00015D79">
        <w:rPr>
          <w:lang w:val="en-IN" w:eastAsia="en-IN"/>
        </w:rPr>
        <w:t>/activities</w:t>
      </w:r>
      <w:r w:rsidRPr="00015D79">
        <w:rPr>
          <w:lang w:val="en-IN" w:eastAsia="en-IN"/>
        </w:rPr>
        <w:t xml:space="preserve">, carried out as ‘work’ by a single or </w:t>
      </w:r>
      <w:r w:rsidR="000B49DC" w:rsidRPr="00015D79">
        <w:rPr>
          <w:lang w:val="en-IN" w:eastAsia="en-IN"/>
        </w:rPr>
        <w:t xml:space="preserve">a </w:t>
      </w:r>
      <w:r w:rsidRPr="00015D79">
        <w:rPr>
          <w:lang w:val="en-IN" w:eastAsia="en-IN"/>
        </w:rPr>
        <w:t>group of persons or machines</w:t>
      </w:r>
      <w:r w:rsidR="000B49DC" w:rsidRPr="00015D79">
        <w:rPr>
          <w:lang w:val="en-IN" w:eastAsia="en-IN"/>
        </w:rPr>
        <w:t xml:space="preserve">. Such actions or activities would also span different departments and involve certain waiting times </w:t>
      </w:r>
      <w:r w:rsidR="00967B9E">
        <w:rPr>
          <w:lang w:val="en-IN" w:eastAsia="en-IN"/>
        </w:rPr>
        <w:t xml:space="preserve">for </w:t>
      </w:r>
      <w:r w:rsidR="000B49DC" w:rsidRPr="00015D79">
        <w:rPr>
          <w:lang w:val="en-IN" w:eastAsia="en-IN"/>
        </w:rPr>
        <w:t xml:space="preserve">approval </w:t>
      </w:r>
      <w:r w:rsidR="00967B9E">
        <w:rPr>
          <w:lang w:val="en-IN" w:eastAsia="en-IN"/>
        </w:rPr>
        <w:t>or compliance with defined business rules</w:t>
      </w:r>
      <w:r w:rsidR="000B49DC" w:rsidRPr="00015D79">
        <w:rPr>
          <w:lang w:val="en-IN" w:eastAsia="en-IN"/>
        </w:rPr>
        <w:t xml:space="preserve">. </w:t>
      </w:r>
      <w:r w:rsidR="00E303CA" w:rsidRPr="00015D79">
        <w:rPr>
          <w:lang w:val="en-IN" w:eastAsia="en-IN"/>
        </w:rPr>
        <w:t xml:space="preserve">They may also trigger other sub-workflows. </w:t>
      </w:r>
    </w:p>
    <w:p w:rsidR="00967B9E" w:rsidRDefault="00967B9E" w:rsidP="001A6877">
      <w:pPr>
        <w:spacing w:line="276" w:lineRule="auto"/>
        <w:jc w:val="both"/>
      </w:pPr>
    </w:p>
    <w:p w:rsidR="00D12E28" w:rsidRDefault="00B36483" w:rsidP="00B60869">
      <w:pPr>
        <w:pStyle w:val="Heading2"/>
        <w:rPr>
          <w:b w:val="0"/>
        </w:rPr>
      </w:pPr>
      <w:bookmarkStart w:id="18" w:name="_Toc507085131"/>
      <w:r>
        <w:t>Workflow process model</w:t>
      </w:r>
      <w:r w:rsidRPr="00D12E28">
        <w:t xml:space="preserve"> </w:t>
      </w:r>
      <w:r>
        <w:t>of Fee collection module</w:t>
      </w:r>
      <w:bookmarkEnd w:id="18"/>
    </w:p>
    <w:p w:rsidR="00D12E28" w:rsidRPr="00D12E28" w:rsidRDefault="00D12E28" w:rsidP="001A6877">
      <w:pPr>
        <w:spacing w:line="276" w:lineRule="auto"/>
        <w:jc w:val="both"/>
        <w:rPr>
          <w:b/>
        </w:rPr>
      </w:pPr>
    </w:p>
    <w:p w:rsidR="006B6653" w:rsidRDefault="008B3D08" w:rsidP="001A6877">
      <w:pPr>
        <w:spacing w:line="276" w:lineRule="auto"/>
        <w:jc w:val="both"/>
        <w:rPr>
          <w:sz w:val="26"/>
        </w:rPr>
      </w:pPr>
      <w:r w:rsidRPr="00015D79">
        <w:t xml:space="preserve">Before we come up with a use case </w:t>
      </w:r>
      <w:r w:rsidR="000B49DC" w:rsidRPr="00015D79">
        <w:t xml:space="preserve">for an organization-wide, integrated BPM </w:t>
      </w:r>
      <w:r w:rsidRPr="00015D79">
        <w:t xml:space="preserve">system </w:t>
      </w:r>
      <w:r w:rsidR="000B49DC" w:rsidRPr="00015D79">
        <w:t xml:space="preserve">with automated workflows, let us analyze the </w:t>
      </w:r>
      <w:r w:rsidR="005974E2">
        <w:t>Fee Collection</w:t>
      </w:r>
      <w:r w:rsidR="000B49DC" w:rsidRPr="00015D79">
        <w:t xml:space="preserve"> process using the workflow approach.</w:t>
      </w:r>
    </w:p>
    <w:p w:rsidR="00A90584" w:rsidRPr="00611A58" w:rsidRDefault="00A90584" w:rsidP="00A90584">
      <w:pPr>
        <w:pStyle w:val="Caption"/>
        <w:keepNext/>
        <w:tabs>
          <w:tab w:val="left" w:pos="1573"/>
          <w:tab w:val="center" w:pos="4513"/>
        </w:tabs>
        <w:rPr>
          <w:color w:val="auto"/>
          <w:sz w:val="20"/>
        </w:rPr>
      </w:pPr>
      <w:r>
        <w:lastRenderedPageBreak/>
        <w:tab/>
      </w:r>
      <w:r w:rsidRPr="00A90584">
        <w:rPr>
          <w:color w:val="auto"/>
        </w:rPr>
        <w:tab/>
      </w:r>
      <w:r w:rsidRPr="00611A58">
        <w:rPr>
          <w:color w:val="auto"/>
          <w:sz w:val="20"/>
        </w:rPr>
        <w:t xml:space="preserve">Figure </w:t>
      </w:r>
      <w:r w:rsidR="006C080A">
        <w:rPr>
          <w:color w:val="auto"/>
          <w:sz w:val="20"/>
        </w:rPr>
        <w:t>1</w:t>
      </w:r>
      <w:r w:rsidRPr="00611A58">
        <w:rPr>
          <w:noProof/>
          <w:color w:val="auto"/>
          <w:sz w:val="20"/>
        </w:rPr>
        <w:t xml:space="preserve">: </w:t>
      </w:r>
      <w:r w:rsidR="006C080A">
        <w:rPr>
          <w:noProof/>
          <w:color w:val="auto"/>
          <w:sz w:val="20"/>
        </w:rPr>
        <w:t>Proposed system of Fee collection module</w:t>
      </w:r>
    </w:p>
    <w:p w:rsidR="00E13185" w:rsidRDefault="006C080A" w:rsidP="00E13185">
      <w:pPr>
        <w:keepNext/>
        <w:jc w:val="center"/>
      </w:pPr>
      <w:r>
        <w:rPr>
          <w:noProof/>
        </w:rPr>
        <w:drawing>
          <wp:inline distT="0" distB="0" distL="0" distR="0" wp14:anchorId="10951A05" wp14:editId="4313DDB9">
            <wp:extent cx="5731510"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 collection_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991350"/>
                    </a:xfrm>
                    <a:prstGeom prst="rect">
                      <a:avLst/>
                    </a:prstGeom>
                  </pic:spPr>
                </pic:pic>
              </a:graphicData>
            </a:graphic>
          </wp:inline>
        </w:drawing>
      </w:r>
    </w:p>
    <w:p w:rsidR="00A90584" w:rsidRDefault="00A90584" w:rsidP="00B61CBD">
      <w:pPr>
        <w:spacing w:line="276" w:lineRule="auto"/>
        <w:rPr>
          <w:lang w:val="en-IN" w:eastAsia="en-IN"/>
        </w:rPr>
      </w:pPr>
    </w:p>
    <w:p w:rsidR="00EB5122" w:rsidRDefault="00F4652E" w:rsidP="00963D8D">
      <w:pPr>
        <w:spacing w:line="276" w:lineRule="auto"/>
        <w:jc w:val="both"/>
        <w:rPr>
          <w:lang w:val="en-IN" w:eastAsia="en-IN"/>
        </w:rPr>
      </w:pPr>
      <w:r w:rsidRPr="00F4652E">
        <w:rPr>
          <w:lang w:val="en-IN" w:eastAsia="en-IN"/>
        </w:rPr>
        <w:t xml:space="preserve">As </w:t>
      </w:r>
      <w:r>
        <w:rPr>
          <w:lang w:val="en-IN" w:eastAsia="en-IN"/>
        </w:rPr>
        <w:t xml:space="preserve">we can observe, </w:t>
      </w:r>
      <w:r w:rsidR="006D2BDD">
        <w:rPr>
          <w:lang w:val="en-IN" w:eastAsia="en-IN"/>
        </w:rPr>
        <w:t>implementation of</w:t>
      </w:r>
      <w:r>
        <w:rPr>
          <w:lang w:val="en-IN" w:eastAsia="en-IN"/>
        </w:rPr>
        <w:t xml:space="preserve"> the </w:t>
      </w:r>
      <w:r w:rsidR="006D2BDD">
        <w:rPr>
          <w:lang w:val="en-IN" w:eastAsia="en-IN"/>
        </w:rPr>
        <w:t>Fee Collection</w:t>
      </w:r>
      <w:r>
        <w:rPr>
          <w:lang w:val="en-IN" w:eastAsia="en-IN"/>
        </w:rPr>
        <w:t xml:space="preserve"> process</w:t>
      </w:r>
      <w:r w:rsidR="006D2BDD">
        <w:rPr>
          <w:lang w:val="en-IN" w:eastAsia="en-IN"/>
        </w:rPr>
        <w:t xml:space="preserve"> will reduce</w:t>
      </w:r>
      <w:r>
        <w:rPr>
          <w:lang w:val="en-IN" w:eastAsia="en-IN"/>
        </w:rPr>
        <w:t xml:space="preserve"> staff time for more productive work. For instance, the sheer number of calls from applicants wanting to know the status of their application apart from the myriad queries on filling the form can be eliminated thus freeing up the </w:t>
      </w:r>
      <w:r w:rsidR="006D2BDD">
        <w:rPr>
          <w:lang w:val="en-IN" w:eastAsia="en-IN"/>
        </w:rPr>
        <w:t>concern department office</w:t>
      </w:r>
      <w:r>
        <w:rPr>
          <w:lang w:val="en-IN" w:eastAsia="en-IN"/>
        </w:rPr>
        <w:t xml:space="preserve"> for other useful work. </w:t>
      </w:r>
      <w:r w:rsidR="00577A59">
        <w:rPr>
          <w:lang w:val="en-IN" w:eastAsia="en-IN"/>
        </w:rPr>
        <w:t>Manual logging of heavy documents (of each applicant) from the Filing room can be eliminated.</w:t>
      </w:r>
    </w:p>
    <w:p w:rsidR="00EB5122" w:rsidRDefault="00EB5122" w:rsidP="00963D8D">
      <w:pPr>
        <w:spacing w:line="276" w:lineRule="auto"/>
        <w:jc w:val="both"/>
        <w:rPr>
          <w:lang w:val="en-IN" w:eastAsia="en-IN"/>
        </w:rPr>
      </w:pPr>
    </w:p>
    <w:p w:rsidR="00F928F3" w:rsidRDefault="00577A59" w:rsidP="00963D8D">
      <w:pPr>
        <w:spacing w:line="276" w:lineRule="auto"/>
        <w:jc w:val="both"/>
      </w:pPr>
      <w:r>
        <w:lastRenderedPageBreak/>
        <w:t xml:space="preserve">Electronic storage of applicant information enables single-point storage of </w:t>
      </w:r>
      <w:r w:rsidR="006D2BDD">
        <w:t>each students about the payment status, category concession etc.</w:t>
      </w:r>
    </w:p>
    <w:p w:rsidR="006D2BDD" w:rsidRDefault="006D2BDD" w:rsidP="00963D8D">
      <w:pPr>
        <w:spacing w:line="276" w:lineRule="auto"/>
        <w:jc w:val="both"/>
      </w:pPr>
    </w:p>
    <w:p w:rsidR="00577A59" w:rsidRDefault="00F928F3" w:rsidP="00963D8D">
      <w:pPr>
        <w:spacing w:line="276" w:lineRule="auto"/>
        <w:jc w:val="both"/>
      </w:pPr>
      <w:r>
        <w:t xml:space="preserve">One can also automate </w:t>
      </w:r>
      <w:r w:rsidR="006D2BDD">
        <w:t>fee structure</w:t>
      </w:r>
      <w:r w:rsidR="00C02C07">
        <w:t xml:space="preserve"> (by automatically allocating </w:t>
      </w:r>
      <w:r w:rsidR="006D2BDD">
        <w:t>creating fee structure for department, category wise</w:t>
      </w:r>
      <w:r w:rsidR="00C02C07">
        <w:t>)</w:t>
      </w:r>
      <w:r>
        <w:t xml:space="preserve">, eliminating the need for manual setting of </w:t>
      </w:r>
      <w:r w:rsidR="006D2BDD">
        <w:t xml:space="preserve">collecting the details of students who applicable for </w:t>
      </w:r>
      <w:r w:rsidR="008B4944">
        <w:t>concession or may opt additional elective course.</w:t>
      </w:r>
      <w:r w:rsidR="00B9548A">
        <w:t xml:space="preserve"> </w:t>
      </w:r>
      <w:r w:rsidR="008B4944">
        <w:t>R</w:t>
      </w:r>
      <w:r w:rsidR="00B9548A">
        <w:t xml:space="preserve">eports can also be generated to </w:t>
      </w:r>
      <w:r w:rsidR="008B4944">
        <w:t>know</w:t>
      </w:r>
      <w:r w:rsidR="00B9548A">
        <w:t xml:space="preserve"> the </w:t>
      </w:r>
      <w:r w:rsidR="008B4944">
        <w:t>student payment status.</w:t>
      </w:r>
      <w:r w:rsidR="002408FE">
        <w:t xml:space="preserve">  </w:t>
      </w:r>
      <w:r w:rsidR="00C02C07">
        <w:t xml:space="preserve"> </w:t>
      </w:r>
    </w:p>
    <w:p w:rsidR="00577A59" w:rsidRDefault="00577A59" w:rsidP="00963D8D">
      <w:pPr>
        <w:spacing w:line="276" w:lineRule="auto"/>
        <w:jc w:val="both"/>
        <w:rPr>
          <w:lang w:val="en-IN" w:eastAsia="en-IN"/>
        </w:rPr>
      </w:pPr>
    </w:p>
    <w:p w:rsidR="008B3D08" w:rsidRPr="00F4652E" w:rsidRDefault="00F4652E" w:rsidP="00963D8D">
      <w:pPr>
        <w:spacing w:line="276" w:lineRule="auto"/>
        <w:jc w:val="both"/>
        <w:rPr>
          <w:lang w:val="en-IN" w:eastAsia="en-IN"/>
        </w:rPr>
      </w:pPr>
      <w:r>
        <w:rPr>
          <w:lang w:val="en-IN" w:eastAsia="en-IN"/>
        </w:rPr>
        <w:t>To enable such a model, it is necessary to create an organization-wide BPM system with automated workflows (designed to be customizable and configurable according to each business) which can sit on top of the existing disparate information systems (or replace them with a central repository of data) which can remodel the existing business processes enabling efficiency, saving time, costs and increasing productivity.</w:t>
      </w:r>
    </w:p>
    <w:p w:rsidR="009B1701" w:rsidRDefault="009B1701" w:rsidP="00B61CBD">
      <w:pPr>
        <w:spacing w:line="276" w:lineRule="auto"/>
        <w:rPr>
          <w:sz w:val="28"/>
          <w:lang w:val="en-IN" w:eastAsia="en-IN"/>
        </w:rPr>
      </w:pPr>
    </w:p>
    <w:p w:rsidR="00B61CBD" w:rsidRDefault="00445A60" w:rsidP="00B60869">
      <w:pPr>
        <w:pStyle w:val="Heading2"/>
        <w:rPr>
          <w:b w:val="0"/>
          <w:lang w:val="en-IN" w:eastAsia="en-IN"/>
        </w:rPr>
      </w:pPr>
      <w:bookmarkStart w:id="19" w:name="_Toc507085132"/>
      <w:r>
        <w:rPr>
          <w:lang w:val="en-IN" w:eastAsia="en-IN"/>
        </w:rPr>
        <w:t>Use Case Diagram o</w:t>
      </w:r>
      <w:r w:rsidRPr="00445A60">
        <w:rPr>
          <w:lang w:val="en-IN" w:eastAsia="en-IN"/>
        </w:rPr>
        <w:t xml:space="preserve">f </w:t>
      </w:r>
      <w:r>
        <w:rPr>
          <w:lang w:val="en-IN" w:eastAsia="en-IN"/>
        </w:rPr>
        <w:t>t</w:t>
      </w:r>
      <w:r w:rsidRPr="00445A60">
        <w:rPr>
          <w:lang w:val="en-IN" w:eastAsia="en-IN"/>
        </w:rPr>
        <w:t>he Proposed System (</w:t>
      </w:r>
      <w:r w:rsidRPr="00B60869">
        <w:t>High</w:t>
      </w:r>
      <w:r w:rsidRPr="00445A60">
        <w:rPr>
          <w:lang w:val="en-IN" w:eastAsia="en-IN"/>
        </w:rPr>
        <w:t>-Level):</w:t>
      </w:r>
      <w:bookmarkEnd w:id="19"/>
    </w:p>
    <w:p w:rsidR="00B61CBD" w:rsidRDefault="00B61CBD" w:rsidP="00B61CBD">
      <w:pPr>
        <w:spacing w:line="276" w:lineRule="auto"/>
        <w:rPr>
          <w:b/>
          <w:sz w:val="26"/>
          <w:lang w:val="en-IN" w:eastAsia="en-IN"/>
        </w:rPr>
      </w:pPr>
    </w:p>
    <w:p w:rsidR="00B61CBD" w:rsidRDefault="00B61CBD" w:rsidP="00963D8D">
      <w:pPr>
        <w:spacing w:line="276" w:lineRule="auto"/>
        <w:jc w:val="both"/>
        <w:rPr>
          <w:lang w:val="en-IN" w:eastAsia="en-IN"/>
        </w:rPr>
      </w:pPr>
      <w:r>
        <w:rPr>
          <w:lang w:val="en-IN" w:eastAsia="en-IN"/>
        </w:rPr>
        <w:t>A cloud-based integrated ERP solution with customisable modules</w:t>
      </w:r>
      <w:r w:rsidR="00EA49F6">
        <w:rPr>
          <w:lang w:val="en-IN" w:eastAsia="en-IN"/>
        </w:rPr>
        <w:t xml:space="preserve"> (refer </w:t>
      </w:r>
      <w:r w:rsidR="00EA49F6" w:rsidRPr="00EA49F6">
        <w:rPr>
          <w:i/>
          <w:lang w:val="en-IN" w:eastAsia="en-IN"/>
        </w:rPr>
        <w:t>Fig. 3</w:t>
      </w:r>
      <w:r w:rsidR="00EA49F6">
        <w:rPr>
          <w:lang w:val="en-IN" w:eastAsia="en-IN"/>
        </w:rPr>
        <w:t>)</w:t>
      </w:r>
      <w:r>
        <w:rPr>
          <w:lang w:val="en-IN" w:eastAsia="en-IN"/>
        </w:rPr>
        <w:t xml:space="preserve"> which can help automate and streamline entire processes replacing legacy systems is what is suggested through the high-level Use Case diagram. Each Use Case stands for a bundle of applications (capturing and triggering multiple workflows and automating recurring activities in a business process and designed to incorporate different business rules).</w:t>
      </w:r>
      <w:r w:rsidR="008B4944">
        <w:rPr>
          <w:lang w:val="en-IN" w:eastAsia="en-IN"/>
        </w:rPr>
        <w:t xml:space="preserve"> Fee Collection Module</w:t>
      </w:r>
      <w:r>
        <w:rPr>
          <w:lang w:val="en-IN" w:eastAsia="en-IN"/>
        </w:rPr>
        <w:t xml:space="preserve"> </w:t>
      </w:r>
      <w:r w:rsidR="008B4944">
        <w:rPr>
          <w:lang w:val="en-IN" w:eastAsia="en-IN"/>
        </w:rPr>
        <w:t xml:space="preserve">helps in </w:t>
      </w:r>
      <w:r>
        <w:rPr>
          <w:lang w:val="en-IN" w:eastAsia="en-IN"/>
        </w:rPr>
        <w:t xml:space="preserve">automating various workflows </w:t>
      </w:r>
      <w:r w:rsidR="008B4944">
        <w:rPr>
          <w:lang w:val="en-IN" w:eastAsia="en-IN"/>
        </w:rPr>
        <w:t xml:space="preserve">that </w:t>
      </w:r>
      <w:r>
        <w:rPr>
          <w:lang w:val="en-IN" w:eastAsia="en-IN"/>
        </w:rPr>
        <w:t>can interface with legacy</w:t>
      </w:r>
      <w:r w:rsidR="008B4944">
        <w:rPr>
          <w:lang w:val="en-IN" w:eastAsia="en-IN"/>
        </w:rPr>
        <w:t xml:space="preserve"> Systems</w:t>
      </w:r>
      <w:r>
        <w:rPr>
          <w:lang w:val="en-IN" w:eastAsia="en-IN"/>
        </w:rPr>
        <w:t xml:space="preserve"> already present and these are integrated with the overall BPM system so as to enable access for any application within it.</w:t>
      </w:r>
    </w:p>
    <w:p w:rsidR="00B61CBD" w:rsidRDefault="00B61CBD" w:rsidP="00963D8D">
      <w:pPr>
        <w:spacing w:line="276" w:lineRule="auto"/>
        <w:jc w:val="both"/>
        <w:rPr>
          <w:lang w:val="en-IN" w:eastAsia="en-IN"/>
        </w:rPr>
      </w:pPr>
    </w:p>
    <w:p w:rsidR="008F2D41" w:rsidRPr="001946D3" w:rsidRDefault="00B61CBD" w:rsidP="00963D8D">
      <w:pPr>
        <w:spacing w:line="276" w:lineRule="auto"/>
        <w:jc w:val="both"/>
      </w:pPr>
      <w:r>
        <w:t xml:space="preserve">One of the key requirements for such a system in today’s environment is the ability to access information on-the-go and thus needs solutions for mobile platforms and remote access via the web. A mobile application provides convenient access to pertinent information about the students, prospective students, faculty and management anytime and anywhere it is needed and developed as an app for multiple platforms like </w:t>
      </w:r>
      <w:r w:rsidR="008B4944">
        <w:t xml:space="preserve">iOS </w:t>
      </w:r>
      <w:r>
        <w:t xml:space="preserve">or Android. It can provide ready access </w:t>
      </w:r>
      <w:r w:rsidR="008B4944">
        <w:t xml:space="preserve">to </w:t>
      </w:r>
      <w:r>
        <w:t>course information and student/faculty self-service portals</w:t>
      </w:r>
      <w:r w:rsidR="008B4944">
        <w:t xml:space="preserve"> apart from the Fee Payment Process</w:t>
      </w:r>
      <w:r>
        <w:t>. Another ke</w:t>
      </w:r>
      <w:r w:rsidR="00145050">
        <w:t xml:space="preserve">y requirement is the ability to </w:t>
      </w:r>
      <w:r>
        <w:t>easily handle requests from thousands of concurrent users, in case of a large educational institution, service reliability, security and 24/7 availability and thus the reason to host the solution on the public or private cloud</w:t>
      </w:r>
      <w:r w:rsidR="00EA49F6">
        <w:t>.</w:t>
      </w:r>
    </w:p>
    <w:p w:rsidR="009B173C" w:rsidRPr="009B173C" w:rsidRDefault="009B173C" w:rsidP="009B173C">
      <w:pPr>
        <w:pStyle w:val="Caption"/>
        <w:keepNext/>
        <w:jc w:val="center"/>
        <w:rPr>
          <w:color w:val="auto"/>
          <w:sz w:val="20"/>
        </w:rPr>
      </w:pPr>
      <w:r w:rsidRPr="009B173C">
        <w:rPr>
          <w:color w:val="auto"/>
          <w:sz w:val="20"/>
        </w:rPr>
        <w:lastRenderedPageBreak/>
        <w:t xml:space="preserve">Figure </w:t>
      </w:r>
      <w:r w:rsidR="00B36483">
        <w:rPr>
          <w:color w:val="auto"/>
          <w:sz w:val="20"/>
        </w:rPr>
        <w:t>2</w:t>
      </w:r>
      <w:r w:rsidRPr="009B173C">
        <w:rPr>
          <w:color w:val="auto"/>
          <w:sz w:val="20"/>
        </w:rPr>
        <w:t>: High-level Overview of the BPM System</w:t>
      </w:r>
      <w:r w:rsidR="008F2D41">
        <w:rPr>
          <w:color w:val="auto"/>
          <w:sz w:val="20"/>
        </w:rPr>
        <w:t xml:space="preserve"> with Automated Workflows</w:t>
      </w:r>
    </w:p>
    <w:p w:rsidR="00A47E77" w:rsidRDefault="00E52981" w:rsidP="00A47E77">
      <w:pPr>
        <w:keepNext/>
        <w:jc w:val="center"/>
      </w:pPr>
      <w:r>
        <w:rPr>
          <w:noProof/>
        </w:rPr>
        <w:drawing>
          <wp:inline distT="0" distB="0" distL="0" distR="0" wp14:anchorId="6C2DECFA" wp14:editId="38E92CCE">
            <wp:extent cx="5095875" cy="6105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095875" cy="6105525"/>
                    </a:xfrm>
                    <a:prstGeom prst="rect">
                      <a:avLst/>
                    </a:prstGeom>
                  </pic:spPr>
                </pic:pic>
              </a:graphicData>
            </a:graphic>
          </wp:inline>
        </w:drawing>
      </w:r>
    </w:p>
    <w:p w:rsidR="00FE6636" w:rsidRDefault="00FE6636" w:rsidP="00EA49F6">
      <w:pPr>
        <w:spacing w:line="276" w:lineRule="auto"/>
        <w:rPr>
          <w:lang w:val="en-IN" w:eastAsia="en-IN"/>
        </w:rPr>
      </w:pPr>
    </w:p>
    <w:p w:rsidR="001C65C1" w:rsidRDefault="001328CC" w:rsidP="00EA49F6">
      <w:pPr>
        <w:spacing w:line="276" w:lineRule="auto"/>
        <w:rPr>
          <w:sz w:val="28"/>
          <w:lang w:val="en-IN" w:eastAsia="en-IN"/>
        </w:rPr>
      </w:pPr>
      <w:r w:rsidRPr="001328CC">
        <w:rPr>
          <w:lang w:val="en-IN" w:eastAsia="en-IN"/>
        </w:rPr>
        <w:t>The details of the individual modules within the system are discussed in the next section</w:t>
      </w:r>
      <w:r w:rsidR="00C24195">
        <w:rPr>
          <w:lang w:val="en-IN" w:eastAsia="en-IN"/>
        </w:rPr>
        <w:t>.</w:t>
      </w:r>
    </w:p>
    <w:p w:rsidR="008B3D08" w:rsidRDefault="008B3D08" w:rsidP="001C65C1">
      <w:pPr>
        <w:rPr>
          <w:sz w:val="28"/>
          <w:lang w:val="en-IN" w:eastAsia="en-IN"/>
        </w:rPr>
      </w:pPr>
    </w:p>
    <w:p w:rsidR="00E52981" w:rsidRDefault="00E52981" w:rsidP="00405CFB">
      <w:pPr>
        <w:spacing w:line="276" w:lineRule="auto"/>
        <w:rPr>
          <w:b/>
          <w:sz w:val="26"/>
        </w:rPr>
      </w:pPr>
    </w:p>
    <w:p w:rsidR="00E52981" w:rsidRDefault="00E52981" w:rsidP="00405CFB">
      <w:pPr>
        <w:spacing w:line="276" w:lineRule="auto"/>
        <w:rPr>
          <w:b/>
          <w:sz w:val="26"/>
        </w:rPr>
      </w:pPr>
    </w:p>
    <w:p w:rsidR="00E52981" w:rsidRDefault="00E52981" w:rsidP="00405CFB">
      <w:pPr>
        <w:spacing w:line="276" w:lineRule="auto"/>
        <w:rPr>
          <w:b/>
          <w:sz w:val="26"/>
        </w:rPr>
      </w:pPr>
    </w:p>
    <w:p w:rsidR="00E52981" w:rsidRDefault="00E52981" w:rsidP="00405CFB">
      <w:pPr>
        <w:spacing w:line="276" w:lineRule="auto"/>
        <w:rPr>
          <w:b/>
          <w:sz w:val="26"/>
        </w:rPr>
      </w:pPr>
    </w:p>
    <w:p w:rsidR="00E52981" w:rsidRDefault="00E52981" w:rsidP="00405CFB">
      <w:pPr>
        <w:spacing w:line="276" w:lineRule="auto"/>
        <w:rPr>
          <w:b/>
          <w:sz w:val="26"/>
        </w:rPr>
      </w:pPr>
    </w:p>
    <w:p w:rsidR="00E52981" w:rsidRDefault="00E52981" w:rsidP="00405CFB">
      <w:pPr>
        <w:spacing w:line="276" w:lineRule="auto"/>
        <w:rPr>
          <w:b/>
          <w:sz w:val="26"/>
        </w:rPr>
      </w:pPr>
    </w:p>
    <w:p w:rsidR="00E52981" w:rsidRDefault="00E52981" w:rsidP="00405CFB">
      <w:pPr>
        <w:spacing w:line="276" w:lineRule="auto"/>
        <w:rPr>
          <w:b/>
          <w:sz w:val="26"/>
        </w:rPr>
      </w:pPr>
    </w:p>
    <w:p w:rsidR="00E51814" w:rsidRDefault="00E51814" w:rsidP="00405CFB">
      <w:pPr>
        <w:spacing w:line="276" w:lineRule="auto"/>
        <w:rPr>
          <w:b/>
          <w:sz w:val="26"/>
        </w:rPr>
      </w:pPr>
    </w:p>
    <w:p w:rsidR="00424B2F" w:rsidRDefault="002638C1" w:rsidP="00DB4BF5">
      <w:pPr>
        <w:pStyle w:val="Heading1"/>
      </w:pPr>
      <w:bookmarkStart w:id="20" w:name="_Toc507085133"/>
      <w:r w:rsidRPr="002638C1">
        <w:lastRenderedPageBreak/>
        <w:t>Business Requirements</w:t>
      </w:r>
      <w:bookmarkEnd w:id="20"/>
    </w:p>
    <w:p w:rsidR="001522DE" w:rsidRDefault="001522DE" w:rsidP="00405CFB">
      <w:pPr>
        <w:spacing w:line="276" w:lineRule="auto"/>
        <w:rPr>
          <w:b/>
          <w:sz w:val="26"/>
        </w:rPr>
      </w:pPr>
    </w:p>
    <w:p w:rsidR="001522DE" w:rsidRDefault="00C24195" w:rsidP="00FE6636">
      <w:pPr>
        <w:spacing w:line="276" w:lineRule="auto"/>
        <w:jc w:val="both"/>
        <w:rPr>
          <w:sz w:val="28"/>
          <w:lang w:val="en-IN" w:eastAsia="en-IN"/>
        </w:rPr>
      </w:pPr>
      <w:r>
        <w:rPr>
          <w:lang w:val="en-IN" w:eastAsia="en-IN"/>
        </w:rPr>
        <w:t>The proposed system requires the following customisable modules with a high level of automation wherever the business process allows.</w:t>
      </w:r>
      <w:r w:rsidR="003B283C">
        <w:rPr>
          <w:lang w:val="en-IN" w:eastAsia="en-IN"/>
        </w:rPr>
        <w:t xml:space="preserve"> First, we look at some of the essential client deliverables.</w:t>
      </w:r>
    </w:p>
    <w:p w:rsidR="001522DE" w:rsidRDefault="001522DE" w:rsidP="00FE6636">
      <w:pPr>
        <w:spacing w:line="276" w:lineRule="auto"/>
        <w:jc w:val="both"/>
        <w:rPr>
          <w:b/>
          <w:sz w:val="26"/>
        </w:rPr>
      </w:pPr>
    </w:p>
    <w:p w:rsidR="00B11813" w:rsidRPr="00481B05" w:rsidRDefault="00B617A5" w:rsidP="00B60869">
      <w:pPr>
        <w:pStyle w:val="Heading2"/>
        <w:rPr>
          <w:b w:val="0"/>
          <w:bCs w:val="0"/>
          <w:lang w:val="en-IN" w:eastAsia="en-IN"/>
        </w:rPr>
      </w:pPr>
      <w:bookmarkStart w:id="21" w:name="_Toc507085134"/>
      <w:r w:rsidRPr="00B60869">
        <w:t>Features</w:t>
      </w:r>
      <w:r>
        <w:rPr>
          <w:lang w:val="en-IN" w:eastAsia="en-IN"/>
        </w:rPr>
        <w:t xml:space="preserve">/ </w:t>
      </w:r>
      <w:r w:rsidR="00284616">
        <w:rPr>
          <w:lang w:val="en-IN" w:eastAsia="en-IN"/>
        </w:rPr>
        <w:t xml:space="preserve">User </w:t>
      </w:r>
      <w:r w:rsidR="00B11813" w:rsidRPr="00481B05">
        <w:rPr>
          <w:lang w:val="en-IN" w:eastAsia="en-IN"/>
        </w:rPr>
        <w:t>Modules</w:t>
      </w:r>
      <w:bookmarkEnd w:id="21"/>
    </w:p>
    <w:p w:rsidR="00B11813" w:rsidRPr="00481B05" w:rsidRDefault="00B11813" w:rsidP="00FE6636">
      <w:pPr>
        <w:spacing w:line="276" w:lineRule="auto"/>
        <w:jc w:val="both"/>
        <w:rPr>
          <w:lang w:val="en-IN" w:eastAsia="en-IN"/>
        </w:rPr>
      </w:pPr>
      <w:r w:rsidRPr="00481B05">
        <w:rPr>
          <w:i/>
          <w:iCs/>
          <w:lang w:val="en-IN" w:eastAsia="en-IN"/>
        </w:rPr>
        <w:t xml:space="preserve">  </w:t>
      </w:r>
    </w:p>
    <w:p w:rsidR="00700094" w:rsidRDefault="00700094" w:rsidP="00FE6636">
      <w:pPr>
        <w:pStyle w:val="ListParagraph"/>
        <w:numPr>
          <w:ilvl w:val="0"/>
          <w:numId w:val="22"/>
        </w:numPr>
        <w:spacing w:line="276" w:lineRule="auto"/>
        <w:jc w:val="both"/>
        <w:rPr>
          <w:b/>
        </w:rPr>
      </w:pPr>
      <w:r>
        <w:rPr>
          <w:b/>
        </w:rPr>
        <w:t>Accounts Head</w:t>
      </w:r>
    </w:p>
    <w:p w:rsidR="00700094" w:rsidRPr="00700094" w:rsidRDefault="00700094" w:rsidP="00700094">
      <w:pPr>
        <w:pStyle w:val="ListParagraph"/>
        <w:spacing w:line="276" w:lineRule="auto"/>
        <w:ind w:left="1080"/>
        <w:jc w:val="both"/>
      </w:pPr>
      <w:r>
        <w:t>To create a account head like Management A/c (Self Financing and Aided), Fee A/c (Aided) and Deposit A/c (Caution Deposit) and integrate with respective bank accounts.</w:t>
      </w:r>
    </w:p>
    <w:p w:rsidR="00B11813" w:rsidRPr="006B71AC" w:rsidRDefault="001946D3" w:rsidP="00FE6636">
      <w:pPr>
        <w:pStyle w:val="ListParagraph"/>
        <w:numPr>
          <w:ilvl w:val="0"/>
          <w:numId w:val="22"/>
        </w:numPr>
        <w:spacing w:line="276" w:lineRule="auto"/>
        <w:jc w:val="both"/>
        <w:rPr>
          <w:b/>
        </w:rPr>
      </w:pPr>
      <w:r>
        <w:rPr>
          <w:b/>
          <w:lang w:val="en-IN" w:eastAsia="en-IN"/>
        </w:rPr>
        <w:t>Fee Category template</w:t>
      </w:r>
    </w:p>
    <w:p w:rsidR="00B11813" w:rsidRPr="00EA49F6" w:rsidRDefault="00700094" w:rsidP="00FE6636">
      <w:pPr>
        <w:pStyle w:val="ListParagraph"/>
        <w:spacing w:line="276" w:lineRule="auto"/>
        <w:ind w:left="1080"/>
        <w:jc w:val="both"/>
        <w:rPr>
          <w:lang w:val="en-IN" w:eastAsia="en-IN"/>
        </w:rPr>
      </w:pPr>
      <w:r>
        <w:rPr>
          <w:lang w:val="en-IN" w:eastAsia="en-IN"/>
        </w:rPr>
        <w:t>To create a template for all categories of fee amount associated with different accounts head.</w:t>
      </w:r>
    </w:p>
    <w:p w:rsidR="00B11813" w:rsidRPr="00B96E08" w:rsidRDefault="00B11813" w:rsidP="00FE6636">
      <w:pPr>
        <w:spacing w:line="276" w:lineRule="auto"/>
        <w:ind w:firstLine="105"/>
        <w:jc w:val="both"/>
        <w:rPr>
          <w:lang w:val="en-IN" w:eastAsia="en-IN"/>
        </w:rPr>
      </w:pPr>
    </w:p>
    <w:p w:rsidR="00B11813" w:rsidRPr="00EA49F6" w:rsidRDefault="001946D3" w:rsidP="00FE6636">
      <w:pPr>
        <w:pStyle w:val="ListParagraph"/>
        <w:numPr>
          <w:ilvl w:val="0"/>
          <w:numId w:val="22"/>
        </w:numPr>
        <w:spacing w:line="276" w:lineRule="auto"/>
        <w:jc w:val="both"/>
        <w:rPr>
          <w:b/>
          <w:lang w:val="en-IN" w:eastAsia="en-IN"/>
        </w:rPr>
      </w:pPr>
      <w:r>
        <w:rPr>
          <w:b/>
          <w:lang w:val="en-IN" w:eastAsia="en-IN"/>
        </w:rPr>
        <w:t>Fee Structure</w:t>
      </w:r>
    </w:p>
    <w:p w:rsidR="00B11813" w:rsidRPr="00EA49F6" w:rsidRDefault="00B96E08" w:rsidP="00FE6636">
      <w:pPr>
        <w:pStyle w:val="ListParagraph"/>
        <w:spacing w:line="276" w:lineRule="auto"/>
        <w:ind w:left="1080"/>
        <w:jc w:val="both"/>
        <w:rPr>
          <w:lang w:val="en-IN" w:eastAsia="en-IN"/>
        </w:rPr>
      </w:pPr>
      <w:r w:rsidRPr="00EA49F6">
        <w:rPr>
          <w:lang w:val="en-IN" w:eastAsia="en-IN"/>
        </w:rPr>
        <w:t xml:space="preserve">To </w:t>
      </w:r>
      <w:r w:rsidR="00700094">
        <w:rPr>
          <w:lang w:val="en-IN" w:eastAsia="en-IN"/>
        </w:rPr>
        <w:t>create a fee structure using fee template and add some optional fee (fee for electives, supplementary etc).</w:t>
      </w:r>
    </w:p>
    <w:p w:rsidR="00B11813" w:rsidRPr="00B96E08" w:rsidRDefault="00B11813" w:rsidP="00700094">
      <w:pPr>
        <w:spacing w:line="276" w:lineRule="auto"/>
        <w:jc w:val="both"/>
        <w:rPr>
          <w:lang w:val="en-IN" w:eastAsia="en-IN"/>
        </w:rPr>
      </w:pPr>
    </w:p>
    <w:p w:rsidR="00B11813" w:rsidRPr="00EA49F6" w:rsidRDefault="00B11813" w:rsidP="00FE6636">
      <w:pPr>
        <w:pStyle w:val="ListParagraph"/>
        <w:numPr>
          <w:ilvl w:val="0"/>
          <w:numId w:val="22"/>
        </w:numPr>
        <w:spacing w:line="276" w:lineRule="auto"/>
        <w:jc w:val="both"/>
        <w:rPr>
          <w:b/>
          <w:lang w:val="en-IN" w:eastAsia="en-IN"/>
        </w:rPr>
      </w:pPr>
      <w:r w:rsidRPr="00EA49F6">
        <w:rPr>
          <w:b/>
          <w:lang w:val="en-IN" w:eastAsia="en-IN"/>
        </w:rPr>
        <w:t>F</w:t>
      </w:r>
      <w:r w:rsidR="00700094">
        <w:rPr>
          <w:b/>
          <w:lang w:val="en-IN" w:eastAsia="en-IN"/>
        </w:rPr>
        <w:t>ee Collection</w:t>
      </w:r>
    </w:p>
    <w:p w:rsidR="00B11813" w:rsidRPr="00EA49F6" w:rsidRDefault="008736E3" w:rsidP="00FE6636">
      <w:pPr>
        <w:pStyle w:val="ListParagraph"/>
        <w:spacing w:line="276" w:lineRule="auto"/>
        <w:ind w:left="1080"/>
        <w:jc w:val="both"/>
        <w:rPr>
          <w:lang w:val="en-IN" w:eastAsia="en-IN"/>
        </w:rPr>
      </w:pPr>
      <w:r w:rsidRPr="00EA49F6">
        <w:rPr>
          <w:lang w:val="en-IN" w:eastAsia="en-IN"/>
        </w:rPr>
        <w:t>To m</w:t>
      </w:r>
      <w:r w:rsidR="00B11813" w:rsidRPr="00EA49F6">
        <w:rPr>
          <w:lang w:val="en-IN" w:eastAsia="en-IN"/>
        </w:rPr>
        <w:t>anage f</w:t>
      </w:r>
      <w:r w:rsidR="00700094">
        <w:rPr>
          <w:lang w:val="en-IN" w:eastAsia="en-IN"/>
        </w:rPr>
        <w:t>ee payment process by associate with payment gateway to pay through online and save the payment receipt</w:t>
      </w:r>
      <w:r w:rsidR="00231FBF">
        <w:rPr>
          <w:lang w:val="en-IN" w:eastAsia="en-IN"/>
        </w:rPr>
        <w:t xml:space="preserve">. </w:t>
      </w:r>
      <w:r w:rsidR="006E3043">
        <w:rPr>
          <w:lang w:val="en-IN" w:eastAsia="en-IN"/>
        </w:rPr>
        <w:t>Payment s</w:t>
      </w:r>
      <w:r w:rsidR="00231FBF">
        <w:rPr>
          <w:lang w:val="en-IN" w:eastAsia="en-IN"/>
        </w:rPr>
        <w:t>tatus of each student will be updated once they pa</w:t>
      </w:r>
      <w:r w:rsidR="006E3043">
        <w:rPr>
          <w:lang w:val="en-IN" w:eastAsia="en-IN"/>
        </w:rPr>
        <w:t>id</w:t>
      </w:r>
      <w:r w:rsidR="00231FBF">
        <w:rPr>
          <w:lang w:val="en-IN" w:eastAsia="en-IN"/>
        </w:rPr>
        <w:t xml:space="preserve"> the fee and list of transaction are recorded each day.</w:t>
      </w:r>
    </w:p>
    <w:p w:rsidR="00B11813" w:rsidRPr="00B96E08" w:rsidRDefault="00B11813" w:rsidP="00FE6636">
      <w:pPr>
        <w:spacing w:line="276" w:lineRule="auto"/>
        <w:ind w:firstLine="105"/>
        <w:jc w:val="both"/>
        <w:rPr>
          <w:lang w:val="en-IN" w:eastAsia="en-IN"/>
        </w:rPr>
      </w:pPr>
    </w:p>
    <w:p w:rsidR="00B11813" w:rsidRPr="00EA49F6" w:rsidRDefault="00231FBF" w:rsidP="00FE6636">
      <w:pPr>
        <w:pStyle w:val="ListParagraph"/>
        <w:numPr>
          <w:ilvl w:val="0"/>
          <w:numId w:val="22"/>
        </w:numPr>
        <w:spacing w:line="276" w:lineRule="auto"/>
        <w:jc w:val="both"/>
        <w:rPr>
          <w:b/>
          <w:lang w:val="en-IN" w:eastAsia="en-IN"/>
        </w:rPr>
      </w:pPr>
      <w:r>
        <w:rPr>
          <w:b/>
          <w:lang w:val="en-IN" w:eastAsia="en-IN"/>
        </w:rPr>
        <w:t>Refund Process</w:t>
      </w:r>
    </w:p>
    <w:p w:rsidR="00B11813" w:rsidRPr="00EA49F6" w:rsidRDefault="008736E3" w:rsidP="00FE6636">
      <w:pPr>
        <w:pStyle w:val="ListParagraph"/>
        <w:spacing w:line="276" w:lineRule="auto"/>
        <w:ind w:left="1080"/>
        <w:jc w:val="both"/>
        <w:rPr>
          <w:lang w:val="en-IN" w:eastAsia="en-IN"/>
        </w:rPr>
      </w:pPr>
      <w:r w:rsidRPr="00EA49F6">
        <w:rPr>
          <w:lang w:val="en-IN" w:eastAsia="en-IN"/>
        </w:rPr>
        <w:t xml:space="preserve">To </w:t>
      </w:r>
      <w:r w:rsidR="00231FBF">
        <w:rPr>
          <w:lang w:val="en-IN" w:eastAsia="en-IN"/>
        </w:rPr>
        <w:t xml:space="preserve">initiate a refund if any refund request is raised by the student. Refund will be processed only if it </w:t>
      </w:r>
      <w:proofErr w:type="gramStart"/>
      <w:r w:rsidR="00231FBF">
        <w:rPr>
          <w:lang w:val="en-IN" w:eastAsia="en-IN"/>
        </w:rPr>
        <w:t>satisfy</w:t>
      </w:r>
      <w:proofErr w:type="gramEnd"/>
      <w:r w:rsidR="00231FBF">
        <w:rPr>
          <w:lang w:val="en-IN" w:eastAsia="en-IN"/>
        </w:rPr>
        <w:t xml:space="preserve"> the refund rules which are defined by the institution. </w:t>
      </w:r>
    </w:p>
    <w:p w:rsidR="00DA4415" w:rsidRDefault="00DA4415" w:rsidP="00FE6636">
      <w:pPr>
        <w:spacing w:line="276" w:lineRule="auto"/>
        <w:jc w:val="both"/>
        <w:rPr>
          <w:lang w:val="en-IN" w:eastAsia="en-IN"/>
        </w:rPr>
      </w:pPr>
    </w:p>
    <w:p w:rsidR="00DA4415" w:rsidRPr="00EA49F6" w:rsidRDefault="00DA4415" w:rsidP="00FE6636">
      <w:pPr>
        <w:pStyle w:val="ListParagraph"/>
        <w:numPr>
          <w:ilvl w:val="0"/>
          <w:numId w:val="22"/>
        </w:numPr>
        <w:spacing w:line="276" w:lineRule="auto"/>
        <w:jc w:val="both"/>
        <w:rPr>
          <w:b/>
          <w:lang w:val="en-IN" w:eastAsia="en-IN"/>
        </w:rPr>
      </w:pPr>
      <w:r w:rsidRPr="00EA49F6">
        <w:rPr>
          <w:b/>
          <w:lang w:val="en-IN" w:eastAsia="en-IN"/>
        </w:rPr>
        <w:t>Report</w:t>
      </w:r>
    </w:p>
    <w:p w:rsidR="00B11813" w:rsidRPr="00231FBF" w:rsidRDefault="00DA4415" w:rsidP="00231FBF">
      <w:pPr>
        <w:pStyle w:val="ListParagraph"/>
        <w:spacing w:line="276" w:lineRule="auto"/>
        <w:ind w:left="1080"/>
        <w:jc w:val="both"/>
        <w:rPr>
          <w:lang w:val="en-IN" w:eastAsia="en-IN"/>
        </w:rPr>
      </w:pPr>
      <w:r w:rsidRPr="00EA49F6">
        <w:rPr>
          <w:lang w:val="en-IN" w:eastAsia="en-IN"/>
        </w:rPr>
        <w:t xml:space="preserve">To </w:t>
      </w:r>
      <w:r w:rsidR="006E3043">
        <w:rPr>
          <w:lang w:val="en-IN" w:eastAsia="en-IN"/>
        </w:rPr>
        <w:t>get report of transaction details and number of students paid the fees</w:t>
      </w:r>
      <w:r w:rsidRPr="00EA49F6">
        <w:rPr>
          <w:lang w:val="en-IN" w:eastAsia="en-IN"/>
        </w:rPr>
        <w:t>,</w:t>
      </w:r>
      <w:r w:rsidR="006E3043">
        <w:rPr>
          <w:lang w:val="en-IN" w:eastAsia="en-IN"/>
        </w:rPr>
        <w:t xml:space="preserve"> by the</w:t>
      </w:r>
      <w:r w:rsidRPr="00EA49F6">
        <w:rPr>
          <w:lang w:val="en-IN" w:eastAsia="en-IN"/>
        </w:rPr>
        <w:t xml:space="preserve"> management and administrative staff to get periodic as well as on-demand reports which give a picture of the overall functioning and use of the system.</w:t>
      </w:r>
    </w:p>
    <w:p w:rsidR="00B11813" w:rsidRDefault="00B11813" w:rsidP="00FE6636">
      <w:pPr>
        <w:spacing w:line="276" w:lineRule="auto"/>
        <w:jc w:val="both"/>
        <w:rPr>
          <w:b/>
          <w:bCs/>
          <w:lang w:val="en-IN" w:eastAsia="en-IN"/>
        </w:rPr>
      </w:pPr>
    </w:p>
    <w:p w:rsidR="002638C1" w:rsidRPr="00EA49F6" w:rsidRDefault="00B617A5" w:rsidP="00FE6636">
      <w:pPr>
        <w:spacing w:line="276" w:lineRule="auto"/>
        <w:jc w:val="both"/>
        <w:rPr>
          <w:bCs/>
          <w:lang w:val="en-IN" w:eastAsia="en-IN"/>
        </w:rPr>
      </w:pPr>
      <w:r w:rsidRPr="00EA49F6">
        <w:rPr>
          <w:bCs/>
          <w:lang w:val="en-IN" w:eastAsia="en-IN"/>
        </w:rPr>
        <w:t>To effectively make use of the above user modules, certain other system-level modules which help in automating many workflow processes are necessary. Some of these are:</w:t>
      </w:r>
    </w:p>
    <w:p w:rsidR="00424B2F" w:rsidRDefault="00424B2F" w:rsidP="00FE6636">
      <w:pPr>
        <w:spacing w:line="276" w:lineRule="auto"/>
        <w:jc w:val="both"/>
      </w:pPr>
    </w:p>
    <w:p w:rsidR="00B617A5" w:rsidRDefault="00B617A5" w:rsidP="00B60869">
      <w:pPr>
        <w:pStyle w:val="Heading2"/>
        <w:rPr>
          <w:b w:val="0"/>
        </w:rPr>
      </w:pPr>
      <w:bookmarkStart w:id="22" w:name="_Toc507085135"/>
      <w:r w:rsidRPr="00B617A5">
        <w:t>System Requirements/ System Modules</w:t>
      </w:r>
      <w:bookmarkEnd w:id="22"/>
    </w:p>
    <w:p w:rsidR="00B617A5" w:rsidRPr="00B617A5" w:rsidRDefault="00B617A5" w:rsidP="00FE6636">
      <w:pPr>
        <w:spacing w:line="276" w:lineRule="auto"/>
        <w:jc w:val="both"/>
        <w:rPr>
          <w:b/>
        </w:rPr>
      </w:pPr>
    </w:p>
    <w:p w:rsidR="00B617A5" w:rsidRPr="00B617A5" w:rsidRDefault="00B617A5" w:rsidP="00F04A36">
      <w:pPr>
        <w:pStyle w:val="Heading3"/>
      </w:pPr>
      <w:bookmarkStart w:id="23" w:name="_Toc507085136"/>
      <w:r w:rsidRPr="00B617A5">
        <w:lastRenderedPageBreak/>
        <w:t>Cloud &amp; Mobile Infrastructure</w:t>
      </w:r>
      <w:bookmarkEnd w:id="23"/>
    </w:p>
    <w:p w:rsidR="00B617A5" w:rsidRDefault="00B617A5" w:rsidP="00FE6636">
      <w:pPr>
        <w:spacing w:before="100" w:beforeAutospacing="1" w:after="100" w:afterAutospacing="1" w:line="276" w:lineRule="auto"/>
        <w:jc w:val="both"/>
        <w:rPr>
          <w:lang w:val="en-IN" w:eastAsia="en-IN"/>
        </w:rPr>
      </w:pPr>
      <w:r>
        <w:rPr>
          <w:lang w:val="en-IN" w:eastAsia="en-IN"/>
        </w:rPr>
        <w:t xml:space="preserve">As mentioned before, </w:t>
      </w:r>
      <w:proofErr w:type="gramStart"/>
      <w:r>
        <w:rPr>
          <w:lang w:val="en-IN" w:eastAsia="en-IN"/>
        </w:rPr>
        <w:t>a cloud</w:t>
      </w:r>
      <w:proofErr w:type="gramEnd"/>
      <w:r>
        <w:rPr>
          <w:lang w:val="en-IN" w:eastAsia="en-IN"/>
        </w:rPr>
        <w:t xml:space="preserve">-based education ERP software is necessary to build user applications. The various user functions are accessed through Self-service portals including </w:t>
      </w:r>
      <w:r w:rsidR="00163C95" w:rsidRPr="00AD416C">
        <w:rPr>
          <w:lang w:val="en-IN" w:eastAsia="en-IN"/>
        </w:rPr>
        <w:t xml:space="preserve">secure access to data, remote logging, real-time data updates, push notifications, calendar and event scheduling and </w:t>
      </w:r>
      <w:r w:rsidRPr="00B617A5">
        <w:rPr>
          <w:lang w:val="en-IN" w:eastAsia="en-IN"/>
        </w:rPr>
        <w:t>self-provisioning tools to seamlessly provide necessary resources or integrate third party applications without the help of dedicated IT staff.</w:t>
      </w:r>
      <w:r w:rsidR="00163C95">
        <w:rPr>
          <w:lang w:val="en-IN" w:eastAsia="en-IN"/>
        </w:rPr>
        <w:t xml:space="preserve"> Deployment support can be done on the premises and the generic BPM </w:t>
      </w:r>
      <w:r w:rsidR="00163C95">
        <w:t xml:space="preserve">solution </w:t>
      </w:r>
      <w:r w:rsidR="00163C95" w:rsidRPr="00163C95">
        <w:rPr>
          <w:lang w:val="en-IN" w:eastAsia="en-IN"/>
        </w:rPr>
        <w:t xml:space="preserve">can </w:t>
      </w:r>
      <w:r w:rsidR="00163C95">
        <w:rPr>
          <w:lang w:val="en-IN" w:eastAsia="en-IN"/>
        </w:rPr>
        <w:t xml:space="preserve">be </w:t>
      </w:r>
      <w:r w:rsidR="00163C95" w:rsidRPr="00163C95">
        <w:rPr>
          <w:lang w:val="en-IN" w:eastAsia="en-IN"/>
        </w:rPr>
        <w:t>configure</w:t>
      </w:r>
      <w:r w:rsidR="00163C95">
        <w:rPr>
          <w:lang w:val="en-IN" w:eastAsia="en-IN"/>
        </w:rPr>
        <w:t>d</w:t>
      </w:r>
      <w:r w:rsidR="00163C95" w:rsidRPr="00163C95">
        <w:rPr>
          <w:lang w:val="en-IN" w:eastAsia="en-IN"/>
        </w:rPr>
        <w:t xml:space="preserve"> and customize</w:t>
      </w:r>
      <w:r w:rsidR="00163C95">
        <w:rPr>
          <w:lang w:val="en-IN" w:eastAsia="en-IN"/>
        </w:rPr>
        <w:t>d as required</w:t>
      </w:r>
      <w:r w:rsidR="00F350E9">
        <w:rPr>
          <w:lang w:val="en-IN" w:eastAsia="en-IN"/>
        </w:rPr>
        <w:t xml:space="preserve"> by the institution.</w:t>
      </w:r>
    </w:p>
    <w:p w:rsidR="00445A60" w:rsidRPr="002C7BB5" w:rsidRDefault="00445A60" w:rsidP="00DB4BF5">
      <w:pPr>
        <w:pStyle w:val="Heading3"/>
        <w:rPr>
          <w:lang w:val="en-IN" w:eastAsia="en-IN"/>
        </w:rPr>
      </w:pPr>
      <w:bookmarkStart w:id="24" w:name="_Toc507085137"/>
      <w:r w:rsidRPr="002C7BB5">
        <w:rPr>
          <w:lang w:val="en-IN" w:eastAsia="en-IN"/>
        </w:rPr>
        <w:t>Data Management</w:t>
      </w:r>
      <w:bookmarkEnd w:id="24"/>
    </w:p>
    <w:p w:rsidR="00445A60" w:rsidRPr="00AD416C" w:rsidRDefault="002C7BB5" w:rsidP="00FE6636">
      <w:pPr>
        <w:spacing w:line="276" w:lineRule="auto"/>
        <w:jc w:val="both"/>
        <w:rPr>
          <w:lang w:val="en-IN" w:eastAsia="en-IN"/>
        </w:rPr>
      </w:pPr>
      <w:r>
        <w:rPr>
          <w:lang w:val="en-IN" w:eastAsia="en-IN"/>
        </w:rPr>
        <w:t xml:space="preserve">This covers the Storage and Retrieval system and provides features such as seamless import and export of data in various formats, </w:t>
      </w:r>
      <w:r w:rsidRPr="002C7BB5">
        <w:rPr>
          <w:lang w:val="en-IN" w:eastAsia="en-IN"/>
        </w:rPr>
        <w:t xml:space="preserve">automatic data backup and </w:t>
      </w:r>
      <w:r>
        <w:rPr>
          <w:lang w:val="en-IN" w:eastAsia="en-IN"/>
        </w:rPr>
        <w:t>syncing of data</w:t>
      </w:r>
      <w:r w:rsidRPr="002C7BB5">
        <w:rPr>
          <w:lang w:val="en-IN" w:eastAsia="en-IN"/>
        </w:rPr>
        <w:t xml:space="preserve"> seamless</w:t>
      </w:r>
      <w:r>
        <w:rPr>
          <w:lang w:val="en-IN" w:eastAsia="en-IN"/>
        </w:rPr>
        <w:t>ly</w:t>
      </w:r>
      <w:r w:rsidRPr="002C7BB5">
        <w:rPr>
          <w:lang w:val="en-IN" w:eastAsia="en-IN"/>
        </w:rPr>
        <w:t xml:space="preserve"> with third party applications</w:t>
      </w:r>
      <w:r>
        <w:rPr>
          <w:lang w:val="en-IN" w:eastAsia="en-IN"/>
        </w:rPr>
        <w:t xml:space="preserve">, and authorized and </w:t>
      </w:r>
      <w:r w:rsidRPr="002C7BB5">
        <w:rPr>
          <w:lang w:val="en-IN" w:eastAsia="en-IN"/>
        </w:rPr>
        <w:t>secure access control</w:t>
      </w:r>
      <w:r w:rsidR="00CE5B66">
        <w:rPr>
          <w:lang w:val="en-IN" w:eastAsia="en-IN"/>
        </w:rPr>
        <w:t>. A content generation, management and delivery system accessible via web and mobile is also necessary.</w:t>
      </w:r>
    </w:p>
    <w:p w:rsidR="00D12E28" w:rsidRPr="00EE3D41" w:rsidRDefault="00445A60" w:rsidP="00EE3D41">
      <w:pPr>
        <w:spacing w:line="276" w:lineRule="auto"/>
        <w:jc w:val="both"/>
        <w:rPr>
          <w:lang w:val="en-IN" w:eastAsia="en-IN"/>
        </w:rPr>
      </w:pPr>
      <w:r w:rsidRPr="00AD416C">
        <w:rPr>
          <w:lang w:val="en-IN" w:eastAsia="en-IN"/>
        </w:rPr>
        <w:t> </w:t>
      </w:r>
    </w:p>
    <w:p w:rsidR="00445A60" w:rsidRPr="003A7B7A" w:rsidRDefault="00445A60" w:rsidP="00DB4BF5">
      <w:pPr>
        <w:pStyle w:val="Heading3"/>
        <w:rPr>
          <w:bCs w:val="0"/>
          <w:u w:val="single"/>
          <w:lang w:val="en-IN" w:eastAsia="en-IN"/>
        </w:rPr>
      </w:pPr>
      <w:bookmarkStart w:id="25" w:name="_Toc507085138"/>
      <w:r w:rsidRPr="003A7B7A">
        <w:rPr>
          <w:u w:val="single"/>
          <w:lang w:val="en-IN" w:eastAsia="en-IN"/>
        </w:rPr>
        <w:t xml:space="preserve">User </w:t>
      </w:r>
      <w:r w:rsidRPr="00DB4BF5">
        <w:rPr>
          <w:lang w:val="en-IN" w:eastAsia="en-IN"/>
        </w:rPr>
        <w:t>Management</w:t>
      </w:r>
      <w:bookmarkEnd w:id="25"/>
    </w:p>
    <w:p w:rsidR="00445A60" w:rsidRPr="00AD416C" w:rsidRDefault="004947B1" w:rsidP="00FE6636">
      <w:pPr>
        <w:spacing w:line="276" w:lineRule="auto"/>
        <w:jc w:val="both"/>
        <w:rPr>
          <w:lang w:val="en-IN" w:eastAsia="en-IN"/>
        </w:rPr>
      </w:pPr>
      <w:r>
        <w:rPr>
          <w:lang w:val="en-IN" w:eastAsia="en-IN"/>
        </w:rPr>
        <w:t xml:space="preserve">This involves </w:t>
      </w:r>
      <w:r w:rsidR="00831393">
        <w:rPr>
          <w:lang w:val="en-IN" w:eastAsia="en-IN"/>
        </w:rPr>
        <w:t xml:space="preserve">tasks related to </w:t>
      </w:r>
      <w:r>
        <w:rPr>
          <w:lang w:val="en-IN" w:eastAsia="en-IN"/>
        </w:rPr>
        <w:t>creation</w:t>
      </w:r>
      <w:r w:rsidR="006A26DC">
        <w:rPr>
          <w:lang w:val="en-IN" w:eastAsia="en-IN"/>
        </w:rPr>
        <w:t>, configuration</w:t>
      </w:r>
      <w:r>
        <w:rPr>
          <w:lang w:val="en-IN" w:eastAsia="en-IN"/>
        </w:rPr>
        <w:t xml:space="preserve"> and maintenance of user accounts</w:t>
      </w:r>
      <w:r w:rsidR="006A26DC">
        <w:rPr>
          <w:lang w:val="en-IN" w:eastAsia="en-IN"/>
        </w:rPr>
        <w:t>/profiles</w:t>
      </w:r>
      <w:r>
        <w:rPr>
          <w:lang w:val="en-IN" w:eastAsia="en-IN"/>
        </w:rPr>
        <w:t xml:space="preserve"> for multiple types of users like students, faculty, staff and parents</w:t>
      </w:r>
      <w:r w:rsidR="006A26DC">
        <w:rPr>
          <w:lang w:val="en-IN" w:eastAsia="en-IN"/>
        </w:rPr>
        <w:t>; advanced query, search and filtering of user profiles; creating and managing user groups and permissions and finally, information directories.</w:t>
      </w:r>
    </w:p>
    <w:p w:rsidR="00445A60" w:rsidRPr="00AD416C" w:rsidRDefault="00445A60" w:rsidP="00FE6636">
      <w:pPr>
        <w:spacing w:line="276" w:lineRule="auto"/>
        <w:jc w:val="both"/>
        <w:rPr>
          <w:lang w:val="en-IN" w:eastAsia="en-IN"/>
        </w:rPr>
      </w:pPr>
      <w:r w:rsidRPr="00AD416C">
        <w:rPr>
          <w:lang w:val="en-IN" w:eastAsia="en-IN"/>
        </w:rPr>
        <w:t>  </w:t>
      </w:r>
    </w:p>
    <w:p w:rsidR="00445A60" w:rsidRPr="00CB5C0D" w:rsidRDefault="00445A60" w:rsidP="00DB4BF5">
      <w:pPr>
        <w:pStyle w:val="Heading3"/>
        <w:rPr>
          <w:bCs w:val="0"/>
          <w:u w:val="single"/>
          <w:lang w:val="en-IN" w:eastAsia="en-IN"/>
        </w:rPr>
      </w:pPr>
      <w:bookmarkStart w:id="26" w:name="_Toc507085139"/>
      <w:r w:rsidRPr="00CB5C0D">
        <w:rPr>
          <w:u w:val="single"/>
          <w:lang w:val="en-IN" w:eastAsia="en-IN"/>
        </w:rPr>
        <w:t>Configuration &amp; Customization</w:t>
      </w:r>
      <w:bookmarkEnd w:id="26"/>
    </w:p>
    <w:p w:rsidR="00CB5C0D" w:rsidRDefault="00CB5C0D" w:rsidP="00FE6636">
      <w:pPr>
        <w:spacing w:line="276" w:lineRule="auto"/>
        <w:jc w:val="both"/>
        <w:rPr>
          <w:lang w:val="en-IN" w:eastAsia="en-IN"/>
        </w:rPr>
      </w:pPr>
      <w:r>
        <w:rPr>
          <w:lang w:val="en-IN" w:eastAsia="en-IN"/>
        </w:rPr>
        <w:t xml:space="preserve">This involves </w:t>
      </w:r>
      <w:r w:rsidR="00831393">
        <w:rPr>
          <w:lang w:val="en-IN" w:eastAsia="en-IN"/>
        </w:rPr>
        <w:t xml:space="preserve">system modules for </w:t>
      </w:r>
      <w:r>
        <w:rPr>
          <w:lang w:val="en-IN" w:eastAsia="en-IN"/>
        </w:rPr>
        <w:t>custom deployment and detachment of modules based on-demand and</w:t>
      </w:r>
      <w:r w:rsidR="00445A60" w:rsidRPr="00AD416C">
        <w:rPr>
          <w:lang w:val="en-IN" w:eastAsia="en-IN"/>
        </w:rPr>
        <w:t> </w:t>
      </w:r>
      <w:r w:rsidR="001630EA">
        <w:rPr>
          <w:lang w:val="en-IN" w:eastAsia="en-IN"/>
        </w:rPr>
        <w:t>performance considerations; creation of online tools like</w:t>
      </w:r>
      <w:r w:rsidR="001630EA" w:rsidRPr="001630EA">
        <w:rPr>
          <w:lang w:val="en-IN" w:eastAsia="en-IN"/>
        </w:rPr>
        <w:t xml:space="preserve"> </w:t>
      </w:r>
      <w:r w:rsidR="001630EA">
        <w:rPr>
          <w:lang w:val="en-IN" w:eastAsia="en-IN"/>
        </w:rPr>
        <w:t>Menu and Form Builders to quickly create, build and deploy custom menus, fields and forms</w:t>
      </w:r>
      <w:r w:rsidR="003A0EDF">
        <w:rPr>
          <w:lang w:val="en-IN" w:eastAsia="en-IN"/>
        </w:rPr>
        <w:t>.</w:t>
      </w:r>
      <w:r w:rsidR="001630EA">
        <w:rPr>
          <w:lang w:val="en-IN" w:eastAsia="en-IN"/>
        </w:rPr>
        <w:t xml:space="preserve"> </w:t>
      </w:r>
    </w:p>
    <w:p w:rsidR="00CB5C0D" w:rsidRDefault="00CB5C0D" w:rsidP="00FE6636">
      <w:pPr>
        <w:spacing w:line="276" w:lineRule="auto"/>
        <w:jc w:val="both"/>
        <w:rPr>
          <w:lang w:val="en-IN" w:eastAsia="en-IN"/>
        </w:rPr>
      </w:pPr>
    </w:p>
    <w:p w:rsidR="00142256" w:rsidRDefault="00104695" w:rsidP="00FE6636">
      <w:pPr>
        <w:spacing w:line="276" w:lineRule="auto"/>
        <w:jc w:val="both"/>
      </w:pPr>
      <w:r>
        <w:t xml:space="preserve">Other system-level </w:t>
      </w:r>
      <w:r w:rsidR="00744793">
        <w:t xml:space="preserve">requirements </w:t>
      </w:r>
      <w:r>
        <w:t xml:space="preserve">include </w:t>
      </w:r>
      <w:r w:rsidR="00744793">
        <w:t xml:space="preserve">modules </w:t>
      </w:r>
      <w:r>
        <w:t>for Security of User applications, mobile</w:t>
      </w:r>
      <w:r w:rsidR="00744793">
        <w:t xml:space="preserve"> application development tools</w:t>
      </w:r>
      <w:r>
        <w:t xml:space="preserve">, messaging and collaborative tools etc. </w:t>
      </w:r>
    </w:p>
    <w:p w:rsidR="0052729C" w:rsidRDefault="0052729C" w:rsidP="00FE6636">
      <w:pPr>
        <w:jc w:val="both"/>
      </w:pPr>
    </w:p>
    <w:sectPr w:rsidR="0052729C" w:rsidSect="009C41F5">
      <w:footerReference w:type="defaul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E6D" w:rsidRDefault="00626E6D" w:rsidP="009C41F5">
      <w:r>
        <w:separator/>
      </w:r>
    </w:p>
  </w:endnote>
  <w:endnote w:type="continuationSeparator" w:id="0">
    <w:p w:rsidR="00626E6D" w:rsidRDefault="00626E6D" w:rsidP="009C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37522"/>
      <w:docPartObj>
        <w:docPartGallery w:val="Page Numbers (Bottom of Page)"/>
        <w:docPartUnique/>
      </w:docPartObj>
    </w:sdtPr>
    <w:sdtEndPr/>
    <w:sdtContent>
      <w:p w:rsidR="00700094" w:rsidRDefault="00700094">
        <w:pPr>
          <w:pStyle w:val="Footer"/>
          <w:jc w:val="center"/>
        </w:pPr>
        <w:r>
          <w:fldChar w:fldCharType="begin"/>
        </w:r>
        <w:r>
          <w:instrText xml:space="preserve"> PAGE   \* MERGEFORMAT </w:instrText>
        </w:r>
        <w:r>
          <w:fldChar w:fldCharType="separate"/>
        </w:r>
        <w:r w:rsidR="00B1787C">
          <w:rPr>
            <w:noProof/>
          </w:rPr>
          <w:t>3</w:t>
        </w:r>
        <w:r>
          <w:rPr>
            <w:noProof/>
          </w:rPr>
          <w:fldChar w:fldCharType="end"/>
        </w:r>
      </w:p>
    </w:sdtContent>
  </w:sdt>
  <w:p w:rsidR="00700094" w:rsidRDefault="007000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094" w:rsidRDefault="00700094">
    <w:pPr>
      <w:pStyle w:val="Footer"/>
      <w:jc w:val="center"/>
    </w:pPr>
  </w:p>
  <w:p w:rsidR="00700094" w:rsidRDefault="00700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E6D" w:rsidRDefault="00626E6D" w:rsidP="009C41F5">
      <w:r>
        <w:separator/>
      </w:r>
    </w:p>
  </w:footnote>
  <w:footnote w:type="continuationSeparator" w:id="0">
    <w:p w:rsidR="00626E6D" w:rsidRDefault="00626E6D" w:rsidP="009C41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0138"/>
    <w:multiLevelType w:val="multilevel"/>
    <w:tmpl w:val="FF40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D256B"/>
    <w:multiLevelType w:val="multilevel"/>
    <w:tmpl w:val="8A7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26F77"/>
    <w:multiLevelType w:val="multilevel"/>
    <w:tmpl w:val="EBF6F4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073497C"/>
    <w:multiLevelType w:val="multilevel"/>
    <w:tmpl w:val="4774C52A"/>
    <w:lvl w:ilvl="0">
      <w:start w:val="3"/>
      <w:numFmt w:val="decimal"/>
      <w:lvlText w:val="%1."/>
      <w:lvlJc w:val="left"/>
      <w:pPr>
        <w:tabs>
          <w:tab w:val="num" w:pos="1080"/>
        </w:tabs>
        <w:ind w:left="1080" w:hanging="360"/>
      </w:pPr>
      <w:rPr>
        <w:rFonts w:hint="default"/>
      </w:rPr>
    </w:lvl>
    <w:lvl w:ilvl="1">
      <w:start w:val="1"/>
      <w:numFmt w:val="decimal"/>
      <w:lvlText w:val="%1.%2."/>
      <w:lvlJc w:val="left"/>
      <w:pPr>
        <w:tabs>
          <w:tab w:val="num" w:pos="1512"/>
        </w:tabs>
        <w:ind w:left="1512" w:hanging="432"/>
      </w:pPr>
      <w:rPr>
        <w:rFonts w:hint="default"/>
      </w:rPr>
    </w:lvl>
    <w:lvl w:ilvl="2">
      <w:start w:val="1"/>
      <w:numFmt w:val="decimal"/>
      <w:lvlText w:val="%1.6.%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4">
    <w:nsid w:val="13CA6A89"/>
    <w:multiLevelType w:val="hybridMultilevel"/>
    <w:tmpl w:val="EE40CFDC"/>
    <w:lvl w:ilvl="0" w:tplc="22A09766">
      <w:start w:val="5"/>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071513"/>
    <w:multiLevelType w:val="multilevel"/>
    <w:tmpl w:val="565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03C0C"/>
    <w:multiLevelType w:val="hybridMultilevel"/>
    <w:tmpl w:val="3D38F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E53090"/>
    <w:multiLevelType w:val="multilevel"/>
    <w:tmpl w:val="82CA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4352D4"/>
    <w:multiLevelType w:val="multilevel"/>
    <w:tmpl w:val="B23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A049D1"/>
    <w:multiLevelType w:val="multilevel"/>
    <w:tmpl w:val="5A4A1C3A"/>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1080"/>
        </w:tabs>
        <w:ind w:left="1080" w:hanging="60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10">
    <w:nsid w:val="201456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B4E7ADA"/>
    <w:multiLevelType w:val="multilevel"/>
    <w:tmpl w:val="89C61CB8"/>
    <w:lvl w:ilvl="0">
      <w:start w:val="2"/>
      <w:numFmt w:val="decimal"/>
      <w:lvlText w:val="%1"/>
      <w:lvlJc w:val="left"/>
      <w:pPr>
        <w:tabs>
          <w:tab w:val="num" w:pos="660"/>
        </w:tabs>
        <w:ind w:left="660" w:hanging="660"/>
      </w:pPr>
      <w:rPr>
        <w:rFonts w:hint="default"/>
      </w:rPr>
    </w:lvl>
    <w:lvl w:ilvl="1">
      <w:start w:val="1"/>
      <w:numFmt w:val="decimal"/>
      <w:lvlText w:val="%1.%2"/>
      <w:lvlJc w:val="left"/>
      <w:pPr>
        <w:tabs>
          <w:tab w:val="num" w:pos="1230"/>
        </w:tabs>
        <w:ind w:left="1230" w:hanging="66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430"/>
        </w:tabs>
        <w:ind w:left="2430" w:hanging="72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3930"/>
        </w:tabs>
        <w:ind w:left="3930" w:hanging="108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430"/>
        </w:tabs>
        <w:ind w:left="5430" w:hanging="1440"/>
      </w:pPr>
      <w:rPr>
        <w:rFonts w:hint="default"/>
      </w:rPr>
    </w:lvl>
    <w:lvl w:ilvl="8">
      <w:start w:val="1"/>
      <w:numFmt w:val="decimal"/>
      <w:lvlText w:val="%1.%2.%3.%4.%5.%6.%7.%8.%9"/>
      <w:lvlJc w:val="left"/>
      <w:pPr>
        <w:tabs>
          <w:tab w:val="num" w:pos="6360"/>
        </w:tabs>
        <w:ind w:left="6360" w:hanging="1800"/>
      </w:pPr>
      <w:rPr>
        <w:rFonts w:hint="default"/>
      </w:rPr>
    </w:lvl>
  </w:abstractNum>
  <w:abstractNum w:abstractNumId="12">
    <w:nsid w:val="2E2464CF"/>
    <w:multiLevelType w:val="hybridMultilevel"/>
    <w:tmpl w:val="CC4890AA"/>
    <w:lvl w:ilvl="0" w:tplc="22A09766">
      <w:start w:val="5"/>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5651C5"/>
    <w:multiLevelType w:val="hybridMultilevel"/>
    <w:tmpl w:val="A716A9E4"/>
    <w:lvl w:ilvl="0" w:tplc="D6E49EE0">
      <w:start w:val="1"/>
      <w:numFmt w:val="decimal"/>
      <w:lvlText w:val="%1."/>
      <w:lvlJc w:val="left"/>
      <w:pPr>
        <w:ind w:left="720" w:hanging="360"/>
      </w:pPr>
      <w:rPr>
        <w:rFonts w:ascii="Times New Roman" w:eastAsia="Times New Roman" w:hAnsi="Times New Roman" w:cs="Times New Roman" w:hint="default"/>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264E9C"/>
    <w:multiLevelType w:val="multilevel"/>
    <w:tmpl w:val="EBF6F4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3DCE3E2D"/>
    <w:multiLevelType w:val="multilevel"/>
    <w:tmpl w:val="EBF6F4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3E545D0E"/>
    <w:multiLevelType w:val="multilevel"/>
    <w:tmpl w:val="418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6356B3"/>
    <w:multiLevelType w:val="multilevel"/>
    <w:tmpl w:val="EBF6F4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52CD4104"/>
    <w:multiLevelType w:val="multilevel"/>
    <w:tmpl w:val="DAE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8C31B0"/>
    <w:multiLevelType w:val="hybridMultilevel"/>
    <w:tmpl w:val="BA886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332931"/>
    <w:multiLevelType w:val="hybridMultilevel"/>
    <w:tmpl w:val="E45C5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AB43B92"/>
    <w:multiLevelType w:val="multilevel"/>
    <w:tmpl w:val="85A47CF4"/>
    <w:lvl w:ilvl="0">
      <w:start w:val="1"/>
      <w:numFmt w:val="decimal"/>
      <w:lvlText w:val="%1."/>
      <w:lvlJc w:val="left"/>
      <w:pPr>
        <w:ind w:left="405" w:hanging="360"/>
      </w:pPr>
      <w:rPr>
        <w:rFonts w:hint="default"/>
      </w:rPr>
    </w:lvl>
    <w:lvl w:ilvl="1">
      <w:start w:val="1"/>
      <w:numFmt w:val="decimal"/>
      <w:isLgl/>
      <w:lvlText w:val="%1.%2."/>
      <w:lvlJc w:val="left"/>
      <w:pPr>
        <w:ind w:left="765" w:hanging="7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1125"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485" w:hanging="144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845" w:hanging="1800"/>
      </w:pPr>
      <w:rPr>
        <w:rFonts w:hint="default"/>
      </w:rPr>
    </w:lvl>
    <w:lvl w:ilvl="8">
      <w:start w:val="1"/>
      <w:numFmt w:val="decimal"/>
      <w:isLgl/>
      <w:lvlText w:val="%1.%2.%3.%4.%5.%6.%7.%8.%9."/>
      <w:lvlJc w:val="left"/>
      <w:pPr>
        <w:ind w:left="1845" w:hanging="1800"/>
      </w:pPr>
      <w:rPr>
        <w:rFonts w:hint="default"/>
      </w:rPr>
    </w:lvl>
  </w:abstractNum>
  <w:abstractNum w:abstractNumId="22">
    <w:nsid w:val="72311C5B"/>
    <w:multiLevelType w:val="multilevel"/>
    <w:tmpl w:val="EBF6F4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7A6B3D04"/>
    <w:multiLevelType w:val="multilevel"/>
    <w:tmpl w:val="0B8A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1"/>
  </w:num>
  <w:num w:numId="3">
    <w:abstractNumId w:val="9"/>
  </w:num>
  <w:num w:numId="4">
    <w:abstractNumId w:val="3"/>
  </w:num>
  <w:num w:numId="5">
    <w:abstractNumId w:val="15"/>
  </w:num>
  <w:num w:numId="6">
    <w:abstractNumId w:val="17"/>
  </w:num>
  <w:num w:numId="7">
    <w:abstractNumId w:val="6"/>
  </w:num>
  <w:num w:numId="8">
    <w:abstractNumId w:val="14"/>
  </w:num>
  <w:num w:numId="9">
    <w:abstractNumId w:val="19"/>
  </w:num>
  <w:num w:numId="10">
    <w:abstractNumId w:val="16"/>
  </w:num>
  <w:num w:numId="11">
    <w:abstractNumId w:val="7"/>
  </w:num>
  <w:num w:numId="12">
    <w:abstractNumId w:val="1"/>
  </w:num>
  <w:num w:numId="13">
    <w:abstractNumId w:val="18"/>
  </w:num>
  <w:num w:numId="14">
    <w:abstractNumId w:val="23"/>
  </w:num>
  <w:num w:numId="15">
    <w:abstractNumId w:val="5"/>
  </w:num>
  <w:num w:numId="16">
    <w:abstractNumId w:val="0"/>
  </w:num>
  <w:num w:numId="17">
    <w:abstractNumId w:val="8"/>
  </w:num>
  <w:num w:numId="18">
    <w:abstractNumId w:val="2"/>
  </w:num>
  <w:num w:numId="19">
    <w:abstractNumId w:val="21"/>
  </w:num>
  <w:num w:numId="20">
    <w:abstractNumId w:val="20"/>
  </w:num>
  <w:num w:numId="21">
    <w:abstractNumId w:val="12"/>
  </w:num>
  <w:num w:numId="22">
    <w:abstractNumId w:val="4"/>
  </w:num>
  <w:num w:numId="23">
    <w:abstractNumId w:val="10"/>
  </w:num>
  <w:num w:numId="24">
    <w:abstractNumId w:val="13"/>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01AC"/>
    <w:rsid w:val="00015D79"/>
    <w:rsid w:val="00040938"/>
    <w:rsid w:val="00045EBC"/>
    <w:rsid w:val="0007307B"/>
    <w:rsid w:val="00082537"/>
    <w:rsid w:val="000A0B65"/>
    <w:rsid w:val="000B01AC"/>
    <w:rsid w:val="000B49DC"/>
    <w:rsid w:val="000D0D97"/>
    <w:rsid w:val="00104695"/>
    <w:rsid w:val="00106594"/>
    <w:rsid w:val="0012658A"/>
    <w:rsid w:val="001328CC"/>
    <w:rsid w:val="00142256"/>
    <w:rsid w:val="00145050"/>
    <w:rsid w:val="001522DE"/>
    <w:rsid w:val="001630EA"/>
    <w:rsid w:val="00163C95"/>
    <w:rsid w:val="0017512A"/>
    <w:rsid w:val="001946D3"/>
    <w:rsid w:val="001A6877"/>
    <w:rsid w:val="001C65C1"/>
    <w:rsid w:val="001D0F2B"/>
    <w:rsid w:val="001D2C2A"/>
    <w:rsid w:val="001D738A"/>
    <w:rsid w:val="00212232"/>
    <w:rsid w:val="00214B2F"/>
    <w:rsid w:val="00231FBF"/>
    <w:rsid w:val="00234794"/>
    <w:rsid w:val="002408FE"/>
    <w:rsid w:val="00250DEB"/>
    <w:rsid w:val="002638C1"/>
    <w:rsid w:val="00284616"/>
    <w:rsid w:val="002C18F1"/>
    <w:rsid w:val="002C7BB5"/>
    <w:rsid w:val="002D4D1D"/>
    <w:rsid w:val="002E4518"/>
    <w:rsid w:val="002E4EDA"/>
    <w:rsid w:val="00305881"/>
    <w:rsid w:val="003100E1"/>
    <w:rsid w:val="00311E7B"/>
    <w:rsid w:val="00312548"/>
    <w:rsid w:val="00342067"/>
    <w:rsid w:val="00356B5D"/>
    <w:rsid w:val="00364A91"/>
    <w:rsid w:val="003A0EDF"/>
    <w:rsid w:val="003A6237"/>
    <w:rsid w:val="003A7B7A"/>
    <w:rsid w:val="003B094F"/>
    <w:rsid w:val="003B283C"/>
    <w:rsid w:val="00405CFB"/>
    <w:rsid w:val="00412AAF"/>
    <w:rsid w:val="00423345"/>
    <w:rsid w:val="00424B2F"/>
    <w:rsid w:val="004354D6"/>
    <w:rsid w:val="00445A60"/>
    <w:rsid w:val="004607F3"/>
    <w:rsid w:val="004947B1"/>
    <w:rsid w:val="004A592B"/>
    <w:rsid w:val="004B43B5"/>
    <w:rsid w:val="004D6CD7"/>
    <w:rsid w:val="0052729C"/>
    <w:rsid w:val="00545D41"/>
    <w:rsid w:val="005553AE"/>
    <w:rsid w:val="00577A59"/>
    <w:rsid w:val="0058365B"/>
    <w:rsid w:val="005974E2"/>
    <w:rsid w:val="005976CF"/>
    <w:rsid w:val="005A03B9"/>
    <w:rsid w:val="005A62B8"/>
    <w:rsid w:val="005B5609"/>
    <w:rsid w:val="005C18F2"/>
    <w:rsid w:val="005C4DA3"/>
    <w:rsid w:val="005C63FD"/>
    <w:rsid w:val="00611A58"/>
    <w:rsid w:val="00613367"/>
    <w:rsid w:val="00615A49"/>
    <w:rsid w:val="00626E6D"/>
    <w:rsid w:val="00644241"/>
    <w:rsid w:val="0065273C"/>
    <w:rsid w:val="00661D9E"/>
    <w:rsid w:val="006707F1"/>
    <w:rsid w:val="006A26DC"/>
    <w:rsid w:val="006B06BF"/>
    <w:rsid w:val="006B1208"/>
    <w:rsid w:val="006B3754"/>
    <w:rsid w:val="006B6653"/>
    <w:rsid w:val="006B71AC"/>
    <w:rsid w:val="006C080A"/>
    <w:rsid w:val="006D2BDD"/>
    <w:rsid w:val="006E3043"/>
    <w:rsid w:val="00700094"/>
    <w:rsid w:val="0070163A"/>
    <w:rsid w:val="0070742D"/>
    <w:rsid w:val="00711DF6"/>
    <w:rsid w:val="00714D2F"/>
    <w:rsid w:val="007231D4"/>
    <w:rsid w:val="00744793"/>
    <w:rsid w:val="00760954"/>
    <w:rsid w:val="00767619"/>
    <w:rsid w:val="00792BED"/>
    <w:rsid w:val="007A1088"/>
    <w:rsid w:val="007A37C5"/>
    <w:rsid w:val="007E0EF2"/>
    <w:rsid w:val="007F0231"/>
    <w:rsid w:val="007F422E"/>
    <w:rsid w:val="007F4A48"/>
    <w:rsid w:val="00812156"/>
    <w:rsid w:val="00823B15"/>
    <w:rsid w:val="00831393"/>
    <w:rsid w:val="00864152"/>
    <w:rsid w:val="008736E3"/>
    <w:rsid w:val="00874DBD"/>
    <w:rsid w:val="00875941"/>
    <w:rsid w:val="00893FB2"/>
    <w:rsid w:val="00896B29"/>
    <w:rsid w:val="00896FDA"/>
    <w:rsid w:val="008A7656"/>
    <w:rsid w:val="008B3D08"/>
    <w:rsid w:val="008B4944"/>
    <w:rsid w:val="008B52C9"/>
    <w:rsid w:val="008D44BD"/>
    <w:rsid w:val="008E6BBC"/>
    <w:rsid w:val="008F2D41"/>
    <w:rsid w:val="009115DB"/>
    <w:rsid w:val="00913302"/>
    <w:rsid w:val="00931ED9"/>
    <w:rsid w:val="00963D8D"/>
    <w:rsid w:val="00967B9E"/>
    <w:rsid w:val="00997C13"/>
    <w:rsid w:val="009B1701"/>
    <w:rsid w:val="009B173C"/>
    <w:rsid w:val="009C35EC"/>
    <w:rsid w:val="009C41F5"/>
    <w:rsid w:val="009D1884"/>
    <w:rsid w:val="009D24EE"/>
    <w:rsid w:val="009E238E"/>
    <w:rsid w:val="009E25CE"/>
    <w:rsid w:val="009E5BE4"/>
    <w:rsid w:val="009F158D"/>
    <w:rsid w:val="00A03872"/>
    <w:rsid w:val="00A153E3"/>
    <w:rsid w:val="00A26813"/>
    <w:rsid w:val="00A47E77"/>
    <w:rsid w:val="00A65504"/>
    <w:rsid w:val="00A67BEB"/>
    <w:rsid w:val="00A90584"/>
    <w:rsid w:val="00AA6E1E"/>
    <w:rsid w:val="00AB2627"/>
    <w:rsid w:val="00AF1EED"/>
    <w:rsid w:val="00B11813"/>
    <w:rsid w:val="00B1787C"/>
    <w:rsid w:val="00B26DC5"/>
    <w:rsid w:val="00B36483"/>
    <w:rsid w:val="00B42731"/>
    <w:rsid w:val="00B60869"/>
    <w:rsid w:val="00B617A5"/>
    <w:rsid w:val="00B61CBD"/>
    <w:rsid w:val="00B65CE1"/>
    <w:rsid w:val="00B84169"/>
    <w:rsid w:val="00B9548A"/>
    <w:rsid w:val="00B96E08"/>
    <w:rsid w:val="00BD2EBD"/>
    <w:rsid w:val="00C02C07"/>
    <w:rsid w:val="00C20E96"/>
    <w:rsid w:val="00C24195"/>
    <w:rsid w:val="00C52A13"/>
    <w:rsid w:val="00C8487D"/>
    <w:rsid w:val="00C96D26"/>
    <w:rsid w:val="00C97957"/>
    <w:rsid w:val="00CB5C0D"/>
    <w:rsid w:val="00CC57E9"/>
    <w:rsid w:val="00CE53B5"/>
    <w:rsid w:val="00CE5B66"/>
    <w:rsid w:val="00CF11CA"/>
    <w:rsid w:val="00D12E28"/>
    <w:rsid w:val="00D777CD"/>
    <w:rsid w:val="00D81AD1"/>
    <w:rsid w:val="00D82C06"/>
    <w:rsid w:val="00D875EE"/>
    <w:rsid w:val="00D94BBD"/>
    <w:rsid w:val="00DA4415"/>
    <w:rsid w:val="00DB24F2"/>
    <w:rsid w:val="00DB4BF5"/>
    <w:rsid w:val="00DD7736"/>
    <w:rsid w:val="00DE316B"/>
    <w:rsid w:val="00DE4F28"/>
    <w:rsid w:val="00E02DF5"/>
    <w:rsid w:val="00E11182"/>
    <w:rsid w:val="00E11ABA"/>
    <w:rsid w:val="00E13185"/>
    <w:rsid w:val="00E262EB"/>
    <w:rsid w:val="00E303CA"/>
    <w:rsid w:val="00E42674"/>
    <w:rsid w:val="00E51814"/>
    <w:rsid w:val="00E52981"/>
    <w:rsid w:val="00E564DD"/>
    <w:rsid w:val="00E81000"/>
    <w:rsid w:val="00E963A6"/>
    <w:rsid w:val="00EA49F6"/>
    <w:rsid w:val="00EB1115"/>
    <w:rsid w:val="00EB5122"/>
    <w:rsid w:val="00ED04EE"/>
    <w:rsid w:val="00ED2E3F"/>
    <w:rsid w:val="00EE20DD"/>
    <w:rsid w:val="00EE3D41"/>
    <w:rsid w:val="00EF32F5"/>
    <w:rsid w:val="00EF6462"/>
    <w:rsid w:val="00F04A36"/>
    <w:rsid w:val="00F13B6E"/>
    <w:rsid w:val="00F24F9F"/>
    <w:rsid w:val="00F3210B"/>
    <w:rsid w:val="00F350E9"/>
    <w:rsid w:val="00F4589F"/>
    <w:rsid w:val="00F4652E"/>
    <w:rsid w:val="00F50CFE"/>
    <w:rsid w:val="00F51561"/>
    <w:rsid w:val="00F54E2E"/>
    <w:rsid w:val="00F55CCE"/>
    <w:rsid w:val="00F569DD"/>
    <w:rsid w:val="00F70AB2"/>
    <w:rsid w:val="00F90DC8"/>
    <w:rsid w:val="00F928F3"/>
    <w:rsid w:val="00FA0DA8"/>
    <w:rsid w:val="00FA6B2A"/>
    <w:rsid w:val="00FB469E"/>
    <w:rsid w:val="00FC000E"/>
    <w:rsid w:val="00FC26D0"/>
    <w:rsid w:val="00FC6066"/>
    <w:rsid w:val="00FE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1A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60869"/>
    <w:pPr>
      <w:keepNext/>
      <w:keepLines/>
      <w:numPr>
        <w:numId w:val="2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0869"/>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0869"/>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0869"/>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0869"/>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0869"/>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0869"/>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0869"/>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0869"/>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01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01AC"/>
    <w:rPr>
      <w:rFonts w:eastAsiaTheme="minorEastAsia"/>
      <w:lang w:val="en-US"/>
    </w:rPr>
  </w:style>
  <w:style w:type="paragraph" w:styleId="BalloonText">
    <w:name w:val="Balloon Text"/>
    <w:basedOn w:val="Normal"/>
    <w:link w:val="BalloonTextChar"/>
    <w:uiPriority w:val="99"/>
    <w:semiHidden/>
    <w:unhideWhenUsed/>
    <w:rsid w:val="000B01AC"/>
    <w:rPr>
      <w:rFonts w:ascii="Tahoma" w:hAnsi="Tahoma" w:cs="Tahoma"/>
      <w:sz w:val="16"/>
      <w:szCs w:val="16"/>
    </w:rPr>
  </w:style>
  <w:style w:type="character" w:customStyle="1" w:styleId="BalloonTextChar">
    <w:name w:val="Balloon Text Char"/>
    <w:basedOn w:val="DefaultParagraphFont"/>
    <w:link w:val="BalloonText"/>
    <w:uiPriority w:val="99"/>
    <w:semiHidden/>
    <w:rsid w:val="000B01AC"/>
    <w:rPr>
      <w:rFonts w:ascii="Tahoma" w:eastAsia="Times New Roman" w:hAnsi="Tahoma" w:cs="Tahoma"/>
      <w:sz w:val="16"/>
      <w:szCs w:val="16"/>
      <w:lang w:val="en-US"/>
    </w:rPr>
  </w:style>
  <w:style w:type="paragraph" w:styleId="ListParagraph">
    <w:name w:val="List Paragraph"/>
    <w:basedOn w:val="Normal"/>
    <w:uiPriority w:val="34"/>
    <w:qFormat/>
    <w:rsid w:val="00760954"/>
    <w:pPr>
      <w:ind w:left="720"/>
      <w:contextualSpacing/>
    </w:pPr>
  </w:style>
  <w:style w:type="paragraph" w:styleId="Caption">
    <w:name w:val="caption"/>
    <w:basedOn w:val="Normal"/>
    <w:next w:val="Normal"/>
    <w:uiPriority w:val="35"/>
    <w:unhideWhenUsed/>
    <w:qFormat/>
    <w:rsid w:val="009B1701"/>
    <w:pPr>
      <w:spacing w:after="200"/>
    </w:pPr>
    <w:rPr>
      <w:b/>
      <w:bCs/>
      <w:color w:val="4F81BD" w:themeColor="accent1"/>
      <w:sz w:val="18"/>
      <w:szCs w:val="18"/>
    </w:rPr>
  </w:style>
  <w:style w:type="character" w:styleId="Hyperlink">
    <w:name w:val="Hyperlink"/>
    <w:basedOn w:val="DefaultParagraphFont"/>
    <w:uiPriority w:val="99"/>
    <w:unhideWhenUsed/>
    <w:rsid w:val="00B11813"/>
    <w:rPr>
      <w:color w:val="0000FF" w:themeColor="hyperlink"/>
      <w:u w:val="single"/>
    </w:rPr>
  </w:style>
  <w:style w:type="character" w:styleId="Strong">
    <w:name w:val="Strong"/>
    <w:basedOn w:val="DefaultParagraphFont"/>
    <w:uiPriority w:val="22"/>
    <w:qFormat/>
    <w:rsid w:val="00445A60"/>
    <w:rPr>
      <w:b/>
      <w:bCs/>
    </w:rPr>
  </w:style>
  <w:style w:type="paragraph" w:styleId="Header">
    <w:name w:val="header"/>
    <w:basedOn w:val="Normal"/>
    <w:link w:val="HeaderChar"/>
    <w:uiPriority w:val="99"/>
    <w:semiHidden/>
    <w:unhideWhenUsed/>
    <w:rsid w:val="009C41F5"/>
    <w:pPr>
      <w:tabs>
        <w:tab w:val="center" w:pos="4513"/>
        <w:tab w:val="right" w:pos="9026"/>
      </w:tabs>
    </w:pPr>
  </w:style>
  <w:style w:type="character" w:customStyle="1" w:styleId="HeaderChar">
    <w:name w:val="Header Char"/>
    <w:basedOn w:val="DefaultParagraphFont"/>
    <w:link w:val="Header"/>
    <w:uiPriority w:val="99"/>
    <w:semiHidden/>
    <w:rsid w:val="009C41F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C41F5"/>
    <w:pPr>
      <w:tabs>
        <w:tab w:val="center" w:pos="4513"/>
        <w:tab w:val="right" w:pos="9026"/>
      </w:tabs>
    </w:pPr>
  </w:style>
  <w:style w:type="character" w:customStyle="1" w:styleId="FooterChar">
    <w:name w:val="Footer Char"/>
    <w:basedOn w:val="DefaultParagraphFont"/>
    <w:link w:val="Footer"/>
    <w:uiPriority w:val="99"/>
    <w:rsid w:val="009C41F5"/>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E238E"/>
    <w:rPr>
      <w:i/>
      <w:iCs/>
    </w:rPr>
  </w:style>
  <w:style w:type="character" w:customStyle="1" w:styleId="Heading1Char">
    <w:name w:val="Heading 1 Char"/>
    <w:basedOn w:val="DefaultParagraphFont"/>
    <w:link w:val="Heading1"/>
    <w:uiPriority w:val="9"/>
    <w:rsid w:val="00B60869"/>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B60869"/>
    <w:pPr>
      <w:spacing w:line="276" w:lineRule="auto"/>
      <w:outlineLvl w:val="9"/>
    </w:pPr>
    <w:rPr>
      <w:lang w:eastAsia="ja-JP"/>
    </w:rPr>
  </w:style>
  <w:style w:type="paragraph" w:styleId="TOC3">
    <w:name w:val="toc 3"/>
    <w:basedOn w:val="Normal"/>
    <w:next w:val="Normal"/>
    <w:autoRedefine/>
    <w:uiPriority w:val="39"/>
    <w:unhideWhenUsed/>
    <w:rsid w:val="00B60869"/>
    <w:pPr>
      <w:spacing w:after="100"/>
      <w:ind w:left="480"/>
    </w:pPr>
  </w:style>
  <w:style w:type="character" w:customStyle="1" w:styleId="Heading2Char">
    <w:name w:val="Heading 2 Char"/>
    <w:basedOn w:val="DefaultParagraphFont"/>
    <w:link w:val="Heading2"/>
    <w:uiPriority w:val="9"/>
    <w:rsid w:val="00B6086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B6086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B60869"/>
    <w:rPr>
      <w:rFonts w:asciiTheme="majorHAnsi" w:eastAsiaTheme="majorEastAsia" w:hAnsiTheme="majorHAnsi" w:cstheme="majorBidi"/>
      <w:b/>
      <w:bCs/>
      <w:i/>
      <w:iCs/>
      <w:color w:val="4F81BD" w:themeColor="accent1"/>
      <w:sz w:val="24"/>
      <w:szCs w:val="24"/>
      <w:lang w:val="en-US"/>
    </w:rPr>
  </w:style>
  <w:style w:type="character" w:customStyle="1" w:styleId="Heading5Char">
    <w:name w:val="Heading 5 Char"/>
    <w:basedOn w:val="DefaultParagraphFont"/>
    <w:link w:val="Heading5"/>
    <w:uiPriority w:val="9"/>
    <w:semiHidden/>
    <w:rsid w:val="00B60869"/>
    <w:rPr>
      <w:rFonts w:asciiTheme="majorHAnsi" w:eastAsiaTheme="majorEastAsia" w:hAnsiTheme="majorHAnsi" w:cstheme="majorBidi"/>
      <w:color w:val="243F60" w:themeColor="accent1" w:themeShade="7F"/>
      <w:sz w:val="24"/>
      <w:szCs w:val="24"/>
      <w:lang w:val="en-US"/>
    </w:rPr>
  </w:style>
  <w:style w:type="character" w:customStyle="1" w:styleId="Heading6Char">
    <w:name w:val="Heading 6 Char"/>
    <w:basedOn w:val="DefaultParagraphFont"/>
    <w:link w:val="Heading6"/>
    <w:uiPriority w:val="9"/>
    <w:semiHidden/>
    <w:rsid w:val="00B60869"/>
    <w:rPr>
      <w:rFonts w:asciiTheme="majorHAnsi" w:eastAsiaTheme="majorEastAsia" w:hAnsiTheme="majorHAnsi" w:cstheme="majorBidi"/>
      <w:i/>
      <w:iCs/>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B60869"/>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B60869"/>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60869"/>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B60869"/>
    <w:pPr>
      <w:tabs>
        <w:tab w:val="left" w:pos="480"/>
        <w:tab w:val="right" w:leader="dot" w:pos="9016"/>
      </w:tabs>
      <w:spacing w:after="100"/>
    </w:pPr>
  </w:style>
  <w:style w:type="paragraph" w:styleId="TOC2">
    <w:name w:val="toc 2"/>
    <w:basedOn w:val="Normal"/>
    <w:next w:val="Normal"/>
    <w:autoRedefine/>
    <w:uiPriority w:val="39"/>
    <w:unhideWhenUsed/>
    <w:rsid w:val="00B60869"/>
    <w:pPr>
      <w:spacing w:after="100"/>
      <w:ind w:left="240"/>
    </w:pPr>
  </w:style>
  <w:style w:type="paragraph" w:styleId="Title">
    <w:name w:val="Title"/>
    <w:basedOn w:val="Normal"/>
    <w:next w:val="Normal"/>
    <w:link w:val="TitleChar"/>
    <w:uiPriority w:val="10"/>
    <w:qFormat/>
    <w:rsid w:val="00B608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0869"/>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650698">
      <w:bodyDiv w:val="1"/>
      <w:marLeft w:val="0"/>
      <w:marRight w:val="0"/>
      <w:marTop w:val="0"/>
      <w:marBottom w:val="0"/>
      <w:divBdr>
        <w:top w:val="none" w:sz="0" w:space="0" w:color="auto"/>
        <w:left w:val="none" w:sz="0" w:space="0" w:color="auto"/>
        <w:bottom w:val="none" w:sz="0" w:space="0" w:color="auto"/>
        <w:right w:val="none" w:sz="0" w:space="0" w:color="auto"/>
      </w:divBdr>
      <w:divsChild>
        <w:div w:id="398872065">
          <w:marLeft w:val="0"/>
          <w:marRight w:val="0"/>
          <w:marTop w:val="0"/>
          <w:marBottom w:val="0"/>
          <w:divBdr>
            <w:top w:val="none" w:sz="0" w:space="0" w:color="auto"/>
            <w:left w:val="none" w:sz="0" w:space="0" w:color="auto"/>
            <w:bottom w:val="none" w:sz="0" w:space="0" w:color="auto"/>
            <w:right w:val="none" w:sz="0" w:space="0" w:color="auto"/>
          </w:divBdr>
        </w:div>
      </w:divsChild>
    </w:div>
    <w:div w:id="1032221748">
      <w:bodyDiv w:val="1"/>
      <w:marLeft w:val="0"/>
      <w:marRight w:val="0"/>
      <w:marTop w:val="0"/>
      <w:marBottom w:val="0"/>
      <w:divBdr>
        <w:top w:val="none" w:sz="0" w:space="0" w:color="auto"/>
        <w:left w:val="none" w:sz="0" w:space="0" w:color="auto"/>
        <w:bottom w:val="none" w:sz="0" w:space="0" w:color="auto"/>
        <w:right w:val="none" w:sz="0" w:space="0" w:color="auto"/>
      </w:divBdr>
      <w:divsChild>
        <w:div w:id="15029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90622"/>
    <w:rsid w:val="001633EB"/>
    <w:rsid w:val="002518A5"/>
    <w:rsid w:val="00451B12"/>
    <w:rsid w:val="008A7C7F"/>
    <w:rsid w:val="00990622"/>
    <w:rsid w:val="00AD69B2"/>
    <w:rsid w:val="00ED74E3"/>
    <w:rsid w:val="00F7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7B548AC8D84E928BDB6A6924B9122C">
    <w:name w:val="757B548AC8D84E928BDB6A6924B9122C"/>
    <w:rsid w:val="00990622"/>
  </w:style>
  <w:style w:type="paragraph" w:customStyle="1" w:styleId="5AD158FA84D74FABB70EDD47C668BEB1">
    <w:name w:val="5AD158FA84D74FABB70EDD47C668BEB1"/>
    <w:rsid w:val="00990622"/>
  </w:style>
  <w:style w:type="paragraph" w:customStyle="1" w:styleId="A2B05005C3FF423098528612D5823B7A">
    <w:name w:val="A2B05005C3FF423098528612D5823B7A"/>
    <w:rsid w:val="00990622"/>
  </w:style>
  <w:style w:type="paragraph" w:customStyle="1" w:styleId="BAB27B9AF00F4571BC072F036B4DC091">
    <w:name w:val="BAB27B9AF00F4571BC072F036B4DC091"/>
    <w:rsid w:val="00990622"/>
  </w:style>
  <w:style w:type="paragraph" w:customStyle="1" w:styleId="64BFD7361E5B443196B57A23D943942F">
    <w:name w:val="64BFD7361E5B443196B57A23D943942F"/>
    <w:rsid w:val="00990622"/>
  </w:style>
  <w:style w:type="paragraph" w:customStyle="1" w:styleId="FF0D86B4B88E43CCB29DEDFB11F2636D">
    <w:name w:val="FF0D86B4B88E43CCB29DEDFB11F2636D"/>
    <w:rsid w:val="009906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2017-02-26T00:00:00</PublishDate>
  <Abstract>This is not a Software/System Requirements Specs document. So detailed description of the system development model, interfaces, terminology of software application/technologies are omitted. Emphasis is on presenting Use cases and capturing business requirements. Again, as a preliminary draft, certain sections are deliberately left empty.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34795-3146-4856-9F65-8F5D768F1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9</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Fee Collection Module</vt:lpstr>
    </vt:vector>
  </TitlesOfParts>
  <Company>PSG SOFTWARE TECHNOLOGIES</Company>
  <LinksUpToDate>false</LinksUpToDate>
  <CharactersWithSpaces>11814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 Collection Module</dc:title>
  <dc:subject>ANALYSIS of Fee Collection</dc:subject>
  <dc:creator>Ramanarayanan</dc:creator>
  <cp:lastModifiedBy>admin</cp:lastModifiedBy>
  <cp:revision>180</cp:revision>
  <dcterms:created xsi:type="dcterms:W3CDTF">2017-02-26T05:59:00Z</dcterms:created>
  <dcterms:modified xsi:type="dcterms:W3CDTF">2018-02-22T12:26:00Z</dcterms:modified>
</cp:coreProperties>
</file>